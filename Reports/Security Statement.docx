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8D0" w:rsidRPr="00AE2CE0" w:rsidRDefault="00E378F8" w:rsidP="00C073C6">
      <w:pPr>
        <w:jc w:val="both"/>
        <w:rPr>
          <w:rFonts w:ascii="Arial" w:hAnsi="Arial" w:cs="Arial"/>
          <w:b/>
          <w:sz w:val="24"/>
          <w:szCs w:val="24"/>
        </w:rPr>
      </w:pPr>
      <w:r w:rsidRPr="00AE2CE0">
        <w:rPr>
          <w:rFonts w:ascii="Arial" w:hAnsi="Arial" w:cs="Arial"/>
          <w:b/>
          <w:sz w:val="24"/>
          <w:szCs w:val="24"/>
        </w:rPr>
        <w:t>Website security</w:t>
      </w:r>
    </w:p>
    <w:p w:rsidR="00E378F8" w:rsidRPr="00AE2CE0" w:rsidRDefault="00E378F8" w:rsidP="00C073C6">
      <w:pPr>
        <w:jc w:val="both"/>
        <w:rPr>
          <w:rFonts w:ascii="Arial" w:hAnsi="Arial" w:cs="Arial"/>
          <w:b/>
          <w:sz w:val="24"/>
          <w:szCs w:val="24"/>
        </w:rPr>
      </w:pPr>
      <w:r w:rsidRPr="00AE2CE0">
        <w:rPr>
          <w:rFonts w:ascii="Arial" w:hAnsi="Arial" w:cs="Arial"/>
          <w:b/>
          <w:sz w:val="24"/>
          <w:szCs w:val="24"/>
        </w:rPr>
        <w:t>Access</w:t>
      </w:r>
    </w:p>
    <w:p w:rsidR="00E378F8" w:rsidRPr="00AE2CE0" w:rsidRDefault="00E378F8" w:rsidP="00C073C6">
      <w:pPr>
        <w:jc w:val="both"/>
        <w:rPr>
          <w:rFonts w:ascii="Arial" w:hAnsi="Arial" w:cs="Arial"/>
          <w:sz w:val="24"/>
          <w:szCs w:val="24"/>
        </w:rPr>
      </w:pPr>
      <w:r w:rsidRPr="00AE2CE0">
        <w:rPr>
          <w:rFonts w:ascii="Arial" w:hAnsi="Arial" w:cs="Arial"/>
          <w:sz w:val="24"/>
          <w:szCs w:val="24"/>
        </w:rPr>
        <w:tab/>
        <w:t xml:space="preserve">To access the </w:t>
      </w:r>
      <w:del w:id="0" w:author="Paul Kentish" w:date="2013-12-16T16:22:00Z">
        <w:r w:rsidRPr="00AE2CE0" w:rsidDel="00A02B59">
          <w:rPr>
            <w:rFonts w:ascii="Arial" w:hAnsi="Arial" w:cs="Arial"/>
            <w:sz w:val="24"/>
            <w:szCs w:val="24"/>
          </w:rPr>
          <w:delText xml:space="preserve">food </w:delText>
        </w:r>
      </w:del>
      <w:ins w:id="1" w:author="Paul Kentish" w:date="2013-12-16T16:22:00Z">
        <w:r w:rsidR="00A02B59">
          <w:rPr>
            <w:rFonts w:ascii="Arial" w:hAnsi="Arial" w:cs="Arial"/>
            <w:sz w:val="24"/>
            <w:szCs w:val="24"/>
          </w:rPr>
          <w:t>F</w:t>
        </w:r>
        <w:r w:rsidR="00A02B59" w:rsidRPr="00AE2CE0">
          <w:rPr>
            <w:rFonts w:ascii="Arial" w:hAnsi="Arial" w:cs="Arial"/>
            <w:sz w:val="24"/>
            <w:szCs w:val="24"/>
          </w:rPr>
          <w:t xml:space="preserve">ood </w:t>
        </w:r>
      </w:ins>
      <w:del w:id="2" w:author="Paul Kentish" w:date="2013-12-16T16:23:00Z">
        <w:r w:rsidRPr="00AE2CE0" w:rsidDel="00A02B59">
          <w:rPr>
            <w:rFonts w:ascii="Arial" w:hAnsi="Arial" w:cs="Arial"/>
            <w:sz w:val="24"/>
            <w:szCs w:val="24"/>
          </w:rPr>
          <w:delText xml:space="preserve">back </w:delText>
        </w:r>
      </w:del>
      <w:ins w:id="3" w:author="Paul Kentish" w:date="2013-12-16T16:23:00Z">
        <w:r w:rsidR="00A02B59">
          <w:rPr>
            <w:rFonts w:ascii="Arial" w:hAnsi="Arial" w:cs="Arial"/>
            <w:sz w:val="24"/>
            <w:szCs w:val="24"/>
          </w:rPr>
          <w:t>Bank</w:t>
        </w:r>
        <w:r w:rsidR="00A02B59" w:rsidRPr="00AE2CE0">
          <w:rPr>
            <w:rFonts w:ascii="Arial" w:hAnsi="Arial" w:cs="Arial"/>
            <w:sz w:val="24"/>
            <w:szCs w:val="24"/>
          </w:rPr>
          <w:t xml:space="preserve"> </w:t>
        </w:r>
      </w:ins>
      <w:r w:rsidRPr="00AE2CE0">
        <w:rPr>
          <w:rFonts w:ascii="Arial" w:hAnsi="Arial" w:cs="Arial"/>
          <w:sz w:val="24"/>
          <w:szCs w:val="24"/>
        </w:rPr>
        <w:t xml:space="preserve">website the user must have a </w:t>
      </w:r>
      <w:del w:id="4" w:author="Paul Kentish" w:date="2013-12-16T16:23:00Z">
        <w:r w:rsidRPr="00AE2CE0" w:rsidDel="00A02B59">
          <w:rPr>
            <w:rFonts w:ascii="Arial" w:hAnsi="Arial" w:cs="Arial"/>
            <w:sz w:val="24"/>
            <w:szCs w:val="24"/>
          </w:rPr>
          <w:delText xml:space="preserve">Login </w:delText>
        </w:r>
      </w:del>
      <w:ins w:id="5" w:author="Paul Kentish" w:date="2013-12-16T16:23:00Z">
        <w:r w:rsidR="00A02B59">
          <w:rPr>
            <w:rFonts w:ascii="Arial" w:hAnsi="Arial" w:cs="Arial"/>
            <w:sz w:val="24"/>
            <w:szCs w:val="24"/>
          </w:rPr>
          <w:t>username</w:t>
        </w:r>
        <w:r w:rsidR="00A02B59" w:rsidRPr="00AE2CE0">
          <w:rPr>
            <w:rFonts w:ascii="Arial" w:hAnsi="Arial" w:cs="Arial"/>
            <w:sz w:val="24"/>
            <w:szCs w:val="24"/>
          </w:rPr>
          <w:t xml:space="preserve"> </w:t>
        </w:r>
      </w:ins>
      <w:r w:rsidRPr="00AE2CE0">
        <w:rPr>
          <w:rFonts w:ascii="Arial" w:hAnsi="Arial" w:cs="Arial"/>
          <w:sz w:val="24"/>
          <w:szCs w:val="24"/>
        </w:rPr>
        <w:t xml:space="preserve">and a password that </w:t>
      </w:r>
      <w:del w:id="6" w:author="Paul Kentish" w:date="2013-12-16T16:23:00Z">
        <w:r w:rsidRPr="00AE2CE0" w:rsidDel="00A02B59">
          <w:rPr>
            <w:rFonts w:ascii="Arial" w:hAnsi="Arial" w:cs="Arial"/>
            <w:sz w:val="24"/>
            <w:szCs w:val="24"/>
          </w:rPr>
          <w:delText>he or she would get one trough a register creation</w:delText>
        </w:r>
      </w:del>
      <w:ins w:id="7" w:author="Paul Kentish" w:date="2013-12-16T16:23:00Z">
        <w:r w:rsidR="00A02B59">
          <w:rPr>
            <w:rFonts w:ascii="Arial" w:hAnsi="Arial" w:cs="Arial"/>
            <w:sz w:val="24"/>
            <w:szCs w:val="24"/>
          </w:rPr>
          <w:t>may be obtained in the user registration process</w:t>
        </w:r>
      </w:ins>
      <w:r w:rsidRPr="00AE2CE0">
        <w:rPr>
          <w:rFonts w:ascii="Arial" w:hAnsi="Arial" w:cs="Arial"/>
          <w:sz w:val="24"/>
          <w:szCs w:val="24"/>
        </w:rPr>
        <w:t>.</w:t>
      </w:r>
    </w:p>
    <w:p w:rsidR="00E378F8" w:rsidRPr="00AE2CE0" w:rsidRDefault="003D69D5" w:rsidP="00C073C6">
      <w:pPr>
        <w:jc w:val="both"/>
        <w:rPr>
          <w:rFonts w:ascii="Arial" w:hAnsi="Arial" w:cs="Arial"/>
          <w:b/>
          <w:sz w:val="24"/>
          <w:szCs w:val="24"/>
        </w:rPr>
      </w:pPr>
      <w:r w:rsidRPr="00AE2CE0">
        <w:rPr>
          <w:rFonts w:ascii="Arial" w:hAnsi="Arial" w:cs="Arial"/>
          <w:b/>
          <w:sz w:val="24"/>
          <w:szCs w:val="24"/>
        </w:rPr>
        <w:t>Registration</w:t>
      </w:r>
    </w:p>
    <w:p w:rsidR="00E378F8" w:rsidRPr="00AE2CE0" w:rsidRDefault="00E378F8" w:rsidP="00C073C6">
      <w:pPr>
        <w:jc w:val="both"/>
        <w:rPr>
          <w:rFonts w:ascii="Arial" w:hAnsi="Arial" w:cs="Arial"/>
          <w:sz w:val="24"/>
          <w:szCs w:val="24"/>
        </w:rPr>
      </w:pPr>
      <w:r w:rsidRPr="00AE2CE0">
        <w:rPr>
          <w:rFonts w:ascii="Arial" w:hAnsi="Arial" w:cs="Arial"/>
          <w:sz w:val="24"/>
          <w:szCs w:val="24"/>
        </w:rPr>
        <w:tab/>
      </w:r>
      <w:ins w:id="8" w:author="Paul Kentish" w:date="2013-12-16T16:27:00Z">
        <w:r w:rsidR="00A02B59">
          <w:rPr>
            <w:rFonts w:ascii="Arial" w:hAnsi="Arial" w:cs="Arial"/>
            <w:sz w:val="24"/>
            <w:szCs w:val="24"/>
          </w:rPr>
          <w:t xml:space="preserve">The </w:t>
        </w:r>
      </w:ins>
      <w:ins w:id="9" w:author="Paul Kentish" w:date="2013-12-16T16:28:00Z">
        <w:r w:rsidR="00A02B59">
          <w:rPr>
            <w:rFonts w:ascii="Arial" w:hAnsi="Arial" w:cs="Arial"/>
            <w:sz w:val="24"/>
            <w:szCs w:val="24"/>
          </w:rPr>
          <w:t>systems administrator who is appointed by the Board of Trustees oversees the user registration process</w:t>
        </w:r>
      </w:ins>
      <w:ins w:id="10" w:author="Paul Kentish" w:date="2013-12-16T16:27:00Z">
        <w:r w:rsidR="00A02B59">
          <w:rPr>
            <w:rFonts w:ascii="Arial" w:hAnsi="Arial" w:cs="Arial"/>
            <w:sz w:val="24"/>
            <w:szCs w:val="24"/>
          </w:rPr>
          <w:t xml:space="preserve">. </w:t>
        </w:r>
      </w:ins>
      <w:r w:rsidRPr="00AE2CE0">
        <w:rPr>
          <w:rFonts w:ascii="Arial" w:hAnsi="Arial" w:cs="Arial"/>
          <w:sz w:val="24"/>
          <w:szCs w:val="24"/>
        </w:rPr>
        <w:t xml:space="preserve">The </w:t>
      </w:r>
      <w:ins w:id="11" w:author="Paul Kentish" w:date="2013-12-16T16:29:00Z">
        <w:r w:rsidR="00880F86" w:rsidRPr="00AE2CE0">
          <w:rPr>
            <w:rFonts w:ascii="Arial" w:hAnsi="Arial" w:cs="Arial"/>
            <w:sz w:val="24"/>
            <w:szCs w:val="24"/>
          </w:rPr>
          <w:t xml:space="preserve">volunteer coordinator </w:t>
        </w:r>
      </w:ins>
      <w:ins w:id="12" w:author="Paul Kentish" w:date="2013-12-16T16:30:00Z">
        <w:r w:rsidR="00880F86">
          <w:rPr>
            <w:rFonts w:ascii="Arial" w:hAnsi="Arial" w:cs="Arial"/>
            <w:sz w:val="24"/>
            <w:szCs w:val="24"/>
          </w:rPr>
          <w:t xml:space="preserve">decides the level of access for each </w:t>
        </w:r>
      </w:ins>
      <w:del w:id="13" w:author="Paul Kentish" w:date="2013-12-16T16:30:00Z">
        <w:r w:rsidRPr="00AE2CE0" w:rsidDel="00880F86">
          <w:rPr>
            <w:rFonts w:ascii="Arial" w:hAnsi="Arial" w:cs="Arial"/>
            <w:sz w:val="24"/>
            <w:szCs w:val="24"/>
          </w:rPr>
          <w:delText xml:space="preserve">only one who can register a </w:delText>
        </w:r>
      </w:del>
      <w:r w:rsidRPr="00AE2CE0">
        <w:rPr>
          <w:rFonts w:ascii="Arial" w:hAnsi="Arial" w:cs="Arial"/>
          <w:sz w:val="24"/>
          <w:szCs w:val="24"/>
        </w:rPr>
        <w:t xml:space="preserve">new user </w:t>
      </w:r>
      <w:del w:id="14" w:author="Paul Kentish" w:date="2013-12-16T16:36:00Z">
        <w:r w:rsidRPr="00AE2CE0" w:rsidDel="00880F86">
          <w:rPr>
            <w:rFonts w:ascii="Arial" w:hAnsi="Arial" w:cs="Arial"/>
            <w:sz w:val="24"/>
            <w:szCs w:val="24"/>
          </w:rPr>
          <w:delText>is someone who is already registered and authorized to do so, no one can register in the website without the authorization of a</w:delText>
        </w:r>
      </w:del>
      <w:ins w:id="15" w:author="Paul Kentish" w:date="2013-12-16T16:36:00Z">
        <w:r w:rsidR="00880F86">
          <w:rPr>
            <w:rFonts w:ascii="Arial" w:hAnsi="Arial" w:cs="Arial"/>
            <w:sz w:val="24"/>
            <w:szCs w:val="24"/>
          </w:rPr>
          <w:t>and will advise the systems administrator</w:t>
        </w:r>
      </w:ins>
      <w:del w:id="16" w:author="Paul Kentish" w:date="2013-12-16T16:29:00Z">
        <w:r w:rsidRPr="00AE2CE0" w:rsidDel="00880F86">
          <w:rPr>
            <w:rFonts w:ascii="Arial" w:hAnsi="Arial" w:cs="Arial"/>
            <w:sz w:val="24"/>
            <w:szCs w:val="24"/>
          </w:rPr>
          <w:delText xml:space="preserve"> volunteer coordinator</w:delText>
        </w:r>
      </w:del>
      <w:r w:rsidRPr="00AE2CE0">
        <w:rPr>
          <w:rFonts w:ascii="Arial" w:hAnsi="Arial" w:cs="Arial"/>
          <w:sz w:val="24"/>
          <w:szCs w:val="24"/>
        </w:rPr>
        <w:t>.</w:t>
      </w:r>
      <w:ins w:id="17" w:author="Paul Kentish" w:date="2013-12-16T16:38:00Z">
        <w:r w:rsidR="00880F86">
          <w:rPr>
            <w:rFonts w:ascii="Arial" w:hAnsi="Arial" w:cs="Arial"/>
            <w:sz w:val="24"/>
            <w:szCs w:val="24"/>
          </w:rPr>
          <w:t xml:space="preserve"> The registration process may be carried out by any user authorised to do so.</w:t>
        </w:r>
      </w:ins>
    </w:p>
    <w:p w:rsidR="00A7586E" w:rsidRPr="00AE2CE0" w:rsidRDefault="00A7586E" w:rsidP="00C073C6">
      <w:pPr>
        <w:ind w:firstLine="720"/>
        <w:jc w:val="both"/>
        <w:rPr>
          <w:rFonts w:ascii="Arial" w:hAnsi="Arial" w:cs="Arial"/>
          <w:sz w:val="24"/>
          <w:szCs w:val="24"/>
        </w:rPr>
      </w:pPr>
      <w:r w:rsidRPr="00AE2CE0">
        <w:rPr>
          <w:rFonts w:ascii="Arial" w:hAnsi="Arial" w:cs="Arial"/>
          <w:sz w:val="24"/>
          <w:szCs w:val="24"/>
        </w:rPr>
        <w:t xml:space="preserve">The password is encrypted with </w:t>
      </w:r>
      <w:proofErr w:type="gramStart"/>
      <w:r w:rsidRPr="00AE2CE0">
        <w:rPr>
          <w:rFonts w:ascii="Arial" w:hAnsi="Arial" w:cs="Arial"/>
          <w:sz w:val="24"/>
          <w:szCs w:val="24"/>
        </w:rPr>
        <w:t>SHA1(</w:t>
      </w:r>
      <w:proofErr w:type="gramEnd"/>
      <w:r w:rsidRPr="00AE2CE0">
        <w:rPr>
          <w:rFonts w:ascii="Arial" w:hAnsi="Arial" w:cs="Arial"/>
          <w:sz w:val="24"/>
          <w:szCs w:val="24"/>
        </w:rPr>
        <w:t xml:space="preserve">) </w:t>
      </w:r>
      <w:del w:id="18" w:author="Paul Kentish" w:date="2013-12-16T16:39:00Z">
        <w:r w:rsidRPr="00AE2CE0" w:rsidDel="001F1199">
          <w:rPr>
            <w:rFonts w:ascii="Arial" w:hAnsi="Arial" w:cs="Arial"/>
            <w:sz w:val="24"/>
            <w:szCs w:val="24"/>
          </w:rPr>
          <w:delText xml:space="preserve">that </w:delText>
        </w:r>
      </w:del>
      <w:ins w:id="19" w:author="Paul Kentish" w:date="2013-12-16T16:39:00Z">
        <w:r w:rsidR="001F1199">
          <w:rPr>
            <w:rFonts w:ascii="Arial" w:hAnsi="Arial" w:cs="Arial"/>
            <w:sz w:val="24"/>
            <w:szCs w:val="24"/>
          </w:rPr>
          <w:t>which</w:t>
        </w:r>
        <w:r w:rsidR="001F1199" w:rsidRPr="00AE2CE0">
          <w:rPr>
            <w:rFonts w:ascii="Arial" w:hAnsi="Arial" w:cs="Arial"/>
            <w:sz w:val="24"/>
            <w:szCs w:val="24"/>
          </w:rPr>
          <w:t xml:space="preserve"> </w:t>
        </w:r>
      </w:ins>
      <w:r w:rsidRPr="00AE2CE0">
        <w:rPr>
          <w:rFonts w:ascii="Arial" w:hAnsi="Arial" w:cs="Arial"/>
          <w:sz w:val="24"/>
          <w:szCs w:val="24"/>
        </w:rPr>
        <w:t>is a</w:t>
      </w:r>
      <w:r w:rsidR="00390F11" w:rsidRPr="00AE2CE0">
        <w:rPr>
          <w:rFonts w:ascii="Arial" w:hAnsi="Arial" w:cs="Arial"/>
          <w:sz w:val="24"/>
          <w:szCs w:val="24"/>
        </w:rPr>
        <w:t xml:space="preserve"> </w:t>
      </w:r>
      <w:r w:rsidR="00AC10FF" w:rsidRPr="00AE2CE0">
        <w:rPr>
          <w:rFonts w:ascii="Arial" w:hAnsi="Arial" w:cs="Arial"/>
          <w:sz w:val="24"/>
          <w:szCs w:val="24"/>
        </w:rPr>
        <w:t>PHP</w:t>
      </w:r>
      <w:r w:rsidRPr="00AE2CE0">
        <w:rPr>
          <w:rFonts w:ascii="Arial" w:hAnsi="Arial" w:cs="Arial"/>
          <w:sz w:val="24"/>
          <w:szCs w:val="24"/>
        </w:rPr>
        <w:t xml:space="preserve"> </w:t>
      </w:r>
      <w:r w:rsidR="00390F11" w:rsidRPr="00AE2CE0">
        <w:rPr>
          <w:rFonts w:ascii="Arial" w:hAnsi="Arial" w:cs="Arial"/>
          <w:sz w:val="24"/>
          <w:szCs w:val="24"/>
        </w:rPr>
        <w:t xml:space="preserve">function to </w:t>
      </w:r>
      <w:del w:id="20" w:author="Paul Kentish" w:date="2013-12-16T16:39:00Z">
        <w:r w:rsidR="00390F11" w:rsidRPr="00AE2CE0" w:rsidDel="001F1199">
          <w:rPr>
            <w:rFonts w:ascii="Arial" w:hAnsi="Arial" w:cs="Arial"/>
            <w:sz w:val="24"/>
            <w:szCs w:val="24"/>
          </w:rPr>
          <w:delText xml:space="preserve">cryptograph </w:delText>
        </w:r>
      </w:del>
      <w:ins w:id="21" w:author="Paul Kentish" w:date="2013-12-16T16:39:00Z">
        <w:r w:rsidR="001F1199">
          <w:rPr>
            <w:rFonts w:ascii="Arial" w:hAnsi="Arial" w:cs="Arial"/>
            <w:sz w:val="24"/>
            <w:szCs w:val="24"/>
          </w:rPr>
          <w:t>encrypt</w:t>
        </w:r>
        <w:r w:rsidR="001F1199" w:rsidRPr="00AE2CE0">
          <w:rPr>
            <w:rFonts w:ascii="Arial" w:hAnsi="Arial" w:cs="Arial"/>
            <w:sz w:val="24"/>
            <w:szCs w:val="24"/>
          </w:rPr>
          <w:t xml:space="preserve"> </w:t>
        </w:r>
      </w:ins>
      <w:r w:rsidR="00390F11" w:rsidRPr="00AE2CE0">
        <w:rPr>
          <w:rFonts w:ascii="Arial" w:hAnsi="Arial" w:cs="Arial"/>
          <w:sz w:val="24"/>
          <w:szCs w:val="24"/>
        </w:rPr>
        <w:t xml:space="preserve">the password in a hash </w:t>
      </w:r>
      <w:del w:id="22" w:author="Paul Kentish" w:date="2013-12-16T16:40:00Z">
        <w:r w:rsidR="00390F11" w:rsidRPr="00AE2CE0" w:rsidDel="001F1199">
          <w:rPr>
            <w:rFonts w:ascii="Arial" w:hAnsi="Arial" w:cs="Arial"/>
            <w:sz w:val="24"/>
            <w:szCs w:val="24"/>
          </w:rPr>
          <w:delText xml:space="preserve">and </w:delText>
        </w:r>
      </w:del>
      <w:ins w:id="23" w:author="Paul Kentish" w:date="2013-12-16T16:40:00Z">
        <w:r w:rsidR="001F1199">
          <w:rPr>
            <w:rFonts w:ascii="Arial" w:hAnsi="Arial" w:cs="Arial"/>
            <w:sz w:val="24"/>
            <w:szCs w:val="24"/>
          </w:rPr>
          <w:t>which is</w:t>
        </w:r>
        <w:r w:rsidR="001F1199" w:rsidRPr="00AE2CE0">
          <w:rPr>
            <w:rFonts w:ascii="Arial" w:hAnsi="Arial" w:cs="Arial"/>
            <w:sz w:val="24"/>
            <w:szCs w:val="24"/>
          </w:rPr>
          <w:t xml:space="preserve"> </w:t>
        </w:r>
      </w:ins>
      <w:r w:rsidR="00390F11" w:rsidRPr="00AE2CE0">
        <w:rPr>
          <w:rFonts w:ascii="Arial" w:hAnsi="Arial" w:cs="Arial"/>
          <w:sz w:val="24"/>
          <w:szCs w:val="24"/>
        </w:rPr>
        <w:t>then put</w:t>
      </w:r>
      <w:ins w:id="24" w:author="Paul Kentish" w:date="2013-12-16T16:39:00Z">
        <w:r w:rsidR="001F1199">
          <w:rPr>
            <w:rFonts w:ascii="Arial" w:hAnsi="Arial" w:cs="Arial"/>
            <w:sz w:val="24"/>
            <w:szCs w:val="24"/>
          </w:rPr>
          <w:t xml:space="preserve"> </w:t>
        </w:r>
      </w:ins>
      <w:del w:id="25" w:author="Paul Kentish" w:date="2013-12-16T16:39:00Z">
        <w:r w:rsidR="00390F11" w:rsidRPr="00AE2CE0" w:rsidDel="001F1199">
          <w:rPr>
            <w:rFonts w:ascii="Arial" w:hAnsi="Arial" w:cs="Arial"/>
            <w:sz w:val="24"/>
            <w:szCs w:val="24"/>
          </w:rPr>
          <w:delText xml:space="preserve"> </w:delText>
        </w:r>
      </w:del>
      <w:r w:rsidR="00390F11" w:rsidRPr="00AE2CE0">
        <w:rPr>
          <w:rFonts w:ascii="Arial" w:hAnsi="Arial" w:cs="Arial"/>
          <w:sz w:val="24"/>
          <w:szCs w:val="24"/>
        </w:rPr>
        <w:t>in the database with the new user</w:t>
      </w:r>
      <w:ins w:id="26" w:author="Paul Kentish" w:date="2013-12-16T16:40:00Z">
        <w:r w:rsidR="001F1199">
          <w:rPr>
            <w:rFonts w:ascii="Arial" w:hAnsi="Arial" w:cs="Arial"/>
            <w:sz w:val="24"/>
            <w:szCs w:val="24"/>
          </w:rPr>
          <w:t xml:space="preserve"> details</w:t>
        </w:r>
      </w:ins>
      <w:r w:rsidR="00390F11" w:rsidRPr="00AE2CE0">
        <w:rPr>
          <w:rFonts w:ascii="Arial" w:hAnsi="Arial" w:cs="Arial"/>
          <w:sz w:val="24"/>
          <w:szCs w:val="24"/>
        </w:rPr>
        <w:t>.</w:t>
      </w:r>
    </w:p>
    <w:p w:rsidR="00E378F8" w:rsidRPr="00AE2CE0" w:rsidRDefault="00E378F8" w:rsidP="00C073C6">
      <w:pPr>
        <w:jc w:val="both"/>
        <w:rPr>
          <w:rFonts w:ascii="Arial" w:hAnsi="Arial" w:cs="Arial"/>
          <w:b/>
          <w:sz w:val="24"/>
          <w:szCs w:val="24"/>
        </w:rPr>
      </w:pPr>
      <w:del w:id="27" w:author="Paul Kentish" w:date="2013-12-16T16:41:00Z">
        <w:r w:rsidRPr="00AE2CE0" w:rsidDel="001F1199">
          <w:rPr>
            <w:rFonts w:ascii="Arial" w:hAnsi="Arial" w:cs="Arial"/>
            <w:b/>
            <w:sz w:val="24"/>
            <w:szCs w:val="24"/>
          </w:rPr>
          <w:delText>Authorization</w:delText>
        </w:r>
      </w:del>
      <w:ins w:id="28" w:author="Paul Kentish" w:date="2013-12-16T16:41:00Z">
        <w:r w:rsidR="001F1199" w:rsidRPr="00AE2CE0">
          <w:rPr>
            <w:rFonts w:ascii="Arial" w:hAnsi="Arial" w:cs="Arial"/>
            <w:b/>
            <w:sz w:val="24"/>
            <w:szCs w:val="24"/>
          </w:rPr>
          <w:t>Authori</w:t>
        </w:r>
        <w:r w:rsidR="001F1199">
          <w:rPr>
            <w:rFonts w:ascii="Arial" w:hAnsi="Arial" w:cs="Arial"/>
            <w:b/>
            <w:sz w:val="24"/>
            <w:szCs w:val="24"/>
          </w:rPr>
          <w:t>s</w:t>
        </w:r>
        <w:r w:rsidR="001F1199" w:rsidRPr="00AE2CE0">
          <w:rPr>
            <w:rFonts w:ascii="Arial" w:hAnsi="Arial" w:cs="Arial"/>
            <w:b/>
            <w:sz w:val="24"/>
            <w:szCs w:val="24"/>
          </w:rPr>
          <w:t>ation</w:t>
        </w:r>
      </w:ins>
    </w:p>
    <w:p w:rsidR="001F1199" w:rsidRDefault="00E378F8" w:rsidP="00C073C6">
      <w:pPr>
        <w:jc w:val="both"/>
        <w:rPr>
          <w:ins w:id="29" w:author="Paul Kentish" w:date="2013-12-16T16:42:00Z"/>
          <w:rFonts w:ascii="Arial" w:hAnsi="Arial" w:cs="Arial"/>
          <w:sz w:val="24"/>
          <w:szCs w:val="24"/>
        </w:rPr>
      </w:pPr>
      <w:r w:rsidRPr="00AE2CE0">
        <w:rPr>
          <w:rFonts w:ascii="Arial" w:hAnsi="Arial" w:cs="Arial"/>
          <w:sz w:val="24"/>
          <w:szCs w:val="24"/>
        </w:rPr>
        <w:tab/>
        <w:t xml:space="preserve">There are different types of authorization in the website, the </w:t>
      </w:r>
      <w:del w:id="30" w:author="Paul Kentish" w:date="2013-12-16T16:41:00Z">
        <w:r w:rsidRPr="00AE2CE0" w:rsidDel="001F1199">
          <w:rPr>
            <w:rFonts w:ascii="Arial" w:hAnsi="Arial" w:cs="Arial"/>
            <w:sz w:val="24"/>
            <w:szCs w:val="24"/>
          </w:rPr>
          <w:delText xml:space="preserve">authorization </w:delText>
        </w:r>
      </w:del>
      <w:ins w:id="31" w:author="Paul Kentish" w:date="2013-12-16T16:41:00Z">
        <w:r w:rsidR="001F1199" w:rsidRPr="00AE2CE0">
          <w:rPr>
            <w:rFonts w:ascii="Arial" w:hAnsi="Arial" w:cs="Arial"/>
            <w:sz w:val="24"/>
            <w:szCs w:val="24"/>
          </w:rPr>
          <w:t>authori</w:t>
        </w:r>
        <w:r w:rsidR="001F1199">
          <w:rPr>
            <w:rFonts w:ascii="Arial" w:hAnsi="Arial" w:cs="Arial"/>
            <w:sz w:val="24"/>
            <w:szCs w:val="24"/>
          </w:rPr>
          <w:t>s</w:t>
        </w:r>
        <w:r w:rsidR="001F1199" w:rsidRPr="00AE2CE0">
          <w:rPr>
            <w:rFonts w:ascii="Arial" w:hAnsi="Arial" w:cs="Arial"/>
            <w:sz w:val="24"/>
            <w:szCs w:val="24"/>
          </w:rPr>
          <w:t xml:space="preserve">ation </w:t>
        </w:r>
      </w:ins>
      <w:r w:rsidRPr="00AE2CE0">
        <w:rPr>
          <w:rFonts w:ascii="Arial" w:hAnsi="Arial" w:cs="Arial"/>
          <w:sz w:val="24"/>
          <w:szCs w:val="24"/>
        </w:rPr>
        <w:t>for each user is determined by the volunteer coordinator</w:t>
      </w:r>
      <w:ins w:id="32" w:author="Paul Kentish" w:date="2013-12-16T16:40:00Z">
        <w:r w:rsidR="001F1199">
          <w:rPr>
            <w:rFonts w:ascii="Arial" w:hAnsi="Arial" w:cs="Arial"/>
            <w:sz w:val="24"/>
            <w:szCs w:val="24"/>
          </w:rPr>
          <w:t xml:space="preserve">. The level of </w:t>
        </w:r>
        <w:del w:id="33" w:author="Tomás Arruda" w:date="2013-12-18T15:40:00Z">
          <w:r w:rsidR="001F1199" w:rsidDel="00BA0047">
            <w:rPr>
              <w:rFonts w:ascii="Arial" w:hAnsi="Arial" w:cs="Arial"/>
              <w:sz w:val="24"/>
              <w:szCs w:val="24"/>
            </w:rPr>
            <w:delText>authori</w:delText>
          </w:r>
          <w:bookmarkStart w:id="34" w:name="_GoBack"/>
          <w:bookmarkEnd w:id="34"/>
          <w:r w:rsidR="001F1199" w:rsidDel="00BA0047">
            <w:rPr>
              <w:rFonts w:ascii="Arial" w:hAnsi="Arial" w:cs="Arial"/>
              <w:sz w:val="24"/>
              <w:szCs w:val="24"/>
            </w:rPr>
            <w:delText xml:space="preserve">sation </w:delText>
          </w:r>
        </w:del>
      </w:ins>
      <w:del w:id="35" w:author="Tomás Arruda" w:date="2013-12-18T15:40:00Z">
        <w:r w:rsidRPr="00AE2CE0" w:rsidDel="00BA0047">
          <w:rPr>
            <w:rFonts w:ascii="Arial" w:hAnsi="Arial" w:cs="Arial"/>
            <w:sz w:val="24"/>
            <w:szCs w:val="24"/>
          </w:rPr>
          <w:delText xml:space="preserve"> </w:delText>
        </w:r>
      </w:del>
      <w:ins w:id="36" w:author="Paul Kentish" w:date="2013-12-16T16:41:00Z">
        <w:del w:id="37" w:author="Tomás Arruda" w:date="2013-12-18T15:40:00Z">
          <w:r w:rsidR="001F1199" w:rsidDel="00BA0047">
            <w:rPr>
              <w:rFonts w:ascii="Arial" w:hAnsi="Arial" w:cs="Arial"/>
              <w:sz w:val="24"/>
              <w:szCs w:val="24"/>
            </w:rPr>
            <w:delText>determines</w:delText>
          </w:r>
        </w:del>
      </w:ins>
      <w:ins w:id="38" w:author="Tomás Arruda" w:date="2013-12-18T15:40:00Z">
        <w:r w:rsidR="00BA0047">
          <w:rPr>
            <w:rFonts w:ascii="Arial" w:hAnsi="Arial" w:cs="Arial"/>
            <w:sz w:val="24"/>
            <w:szCs w:val="24"/>
          </w:rPr>
          <w:t xml:space="preserve">authorisation </w:t>
        </w:r>
        <w:r w:rsidR="00BA0047" w:rsidRPr="00AE2CE0">
          <w:rPr>
            <w:rFonts w:ascii="Arial" w:hAnsi="Arial" w:cs="Arial"/>
            <w:sz w:val="24"/>
            <w:szCs w:val="24"/>
          </w:rPr>
          <w:t>determines</w:t>
        </w:r>
      </w:ins>
      <w:ins w:id="39" w:author="Paul Kentish" w:date="2013-12-16T16:41:00Z">
        <w:r w:rsidR="001F1199">
          <w:rPr>
            <w:rFonts w:ascii="Arial" w:hAnsi="Arial" w:cs="Arial"/>
            <w:sz w:val="24"/>
            <w:szCs w:val="24"/>
          </w:rPr>
          <w:t xml:space="preserve"> which </w:t>
        </w:r>
      </w:ins>
      <w:del w:id="40" w:author="Paul Kentish" w:date="2013-12-16T16:41:00Z">
        <w:r w:rsidRPr="00AE2CE0" w:rsidDel="001F1199">
          <w:rPr>
            <w:rFonts w:ascii="Arial" w:hAnsi="Arial" w:cs="Arial"/>
            <w:sz w:val="24"/>
            <w:szCs w:val="24"/>
          </w:rPr>
          <w:delText xml:space="preserve">and many </w:delText>
        </w:r>
      </w:del>
      <w:r w:rsidRPr="00AE2CE0">
        <w:rPr>
          <w:rFonts w:ascii="Arial" w:hAnsi="Arial" w:cs="Arial"/>
          <w:sz w:val="24"/>
          <w:szCs w:val="24"/>
        </w:rPr>
        <w:t>features of</w:t>
      </w:r>
      <w:r w:rsidR="006816D7" w:rsidRPr="00AE2CE0">
        <w:rPr>
          <w:rFonts w:ascii="Arial" w:hAnsi="Arial" w:cs="Arial"/>
          <w:sz w:val="24"/>
          <w:szCs w:val="24"/>
        </w:rPr>
        <w:t xml:space="preserve"> the website are visible</w:t>
      </w:r>
      <w:del w:id="41" w:author="Paul Kentish" w:date="2013-12-16T16:42:00Z">
        <w:r w:rsidR="006816D7" w:rsidRPr="00AE2CE0" w:rsidDel="001F1199">
          <w:rPr>
            <w:rFonts w:ascii="Arial" w:hAnsi="Arial" w:cs="Arial"/>
            <w:sz w:val="24"/>
            <w:szCs w:val="24"/>
          </w:rPr>
          <w:delText xml:space="preserve"> </w:delText>
        </w:r>
      </w:del>
      <w:ins w:id="42" w:author="Paul Kentish" w:date="2013-12-16T16:42:00Z">
        <w:r w:rsidR="001F1199">
          <w:rPr>
            <w:rFonts w:ascii="Arial" w:hAnsi="Arial" w:cs="Arial"/>
            <w:sz w:val="24"/>
            <w:szCs w:val="24"/>
          </w:rPr>
          <w:t>.</w:t>
        </w:r>
      </w:ins>
    </w:p>
    <w:p w:rsidR="001F1199" w:rsidRDefault="001F1199" w:rsidP="00C073C6">
      <w:pPr>
        <w:numPr>
          <w:ins w:id="43" w:author="Paul Kentish" w:date="2013-12-16T16:42:00Z"/>
        </w:numPr>
        <w:jc w:val="both"/>
        <w:rPr>
          <w:ins w:id="44" w:author="Paul Kentish" w:date="2013-12-16T16:42:00Z"/>
          <w:rFonts w:ascii="Arial" w:hAnsi="Arial" w:cs="Arial"/>
          <w:sz w:val="24"/>
          <w:szCs w:val="24"/>
        </w:rPr>
      </w:pPr>
      <w:ins w:id="45" w:author="Paul Kentish" w:date="2013-12-16T16:42:00Z">
        <w:r>
          <w:rPr>
            <w:rFonts w:ascii="Arial" w:hAnsi="Arial" w:cs="Arial"/>
            <w:sz w:val="24"/>
            <w:szCs w:val="24"/>
          </w:rPr>
          <w:t>The types of user are:</w:t>
        </w:r>
      </w:ins>
    </w:p>
    <w:p w:rsidR="00E378F8" w:rsidRDefault="001F1199" w:rsidP="00C073C6">
      <w:pPr>
        <w:numPr>
          <w:ins w:id="46" w:author="Paul Kentish" w:date="2013-12-16T16:42:00Z"/>
        </w:numPr>
        <w:jc w:val="both"/>
        <w:rPr>
          <w:ins w:id="47" w:author="Paul Kentish" w:date="2013-12-16T16:43:00Z"/>
          <w:rFonts w:ascii="Arial" w:hAnsi="Arial" w:cs="Arial"/>
          <w:sz w:val="24"/>
          <w:szCs w:val="24"/>
        </w:rPr>
      </w:pPr>
      <w:ins w:id="48" w:author="Paul Kentish" w:date="2013-12-16T16:43:00Z">
        <w:r>
          <w:rPr>
            <w:rFonts w:ascii="Arial" w:hAnsi="Arial" w:cs="Arial"/>
            <w:b/>
            <w:sz w:val="24"/>
            <w:szCs w:val="24"/>
          </w:rPr>
          <w:t xml:space="preserve">Admin: </w:t>
        </w:r>
      </w:ins>
      <w:ins w:id="49" w:author="Paul Kentish" w:date="2013-12-16T16:44:00Z">
        <w:r>
          <w:rPr>
            <w:rFonts w:ascii="Arial" w:hAnsi="Arial" w:cs="Arial"/>
            <w:b/>
            <w:sz w:val="24"/>
            <w:szCs w:val="24"/>
          </w:rPr>
          <w:tab/>
        </w:r>
      </w:ins>
      <w:ins w:id="50" w:author="Paul Kentish" w:date="2013-12-16T16:43:00Z">
        <w:r>
          <w:rPr>
            <w:rFonts w:ascii="Arial" w:hAnsi="Arial" w:cs="Arial"/>
            <w:sz w:val="24"/>
            <w:szCs w:val="24"/>
          </w:rPr>
          <w:t>systems administrator, appointed by the Trustees</w:t>
        </w:r>
      </w:ins>
      <w:del w:id="51" w:author="Paul Kentish" w:date="2013-12-16T16:42:00Z">
        <w:r w:rsidR="006816D7" w:rsidRPr="00AE2CE0" w:rsidDel="001F1199">
          <w:rPr>
            <w:rFonts w:ascii="Arial" w:hAnsi="Arial" w:cs="Arial"/>
            <w:sz w:val="24"/>
            <w:szCs w:val="24"/>
          </w:rPr>
          <w:delText>just for</w:delText>
        </w:r>
        <w:r w:rsidR="00E378F8" w:rsidRPr="00AE2CE0" w:rsidDel="001F1199">
          <w:rPr>
            <w:rFonts w:ascii="Arial" w:hAnsi="Arial" w:cs="Arial"/>
            <w:sz w:val="24"/>
            <w:szCs w:val="24"/>
          </w:rPr>
          <w:delText xml:space="preserve"> some authorizations</w:delText>
        </w:r>
      </w:del>
      <w:ins w:id="52" w:author="Tomás Arruda" w:date="2013-12-17T14:35:00Z">
        <w:r w:rsidR="00A21123">
          <w:rPr>
            <w:rFonts w:ascii="Arial" w:hAnsi="Arial" w:cs="Arial"/>
            <w:sz w:val="24"/>
            <w:szCs w:val="24"/>
          </w:rPr>
          <w:t>, The admin has full access to the entire system.</w:t>
        </w:r>
      </w:ins>
      <w:del w:id="53" w:author="Tomás Arruda" w:date="2013-12-17T14:35:00Z">
        <w:r w:rsidR="00E378F8" w:rsidRPr="00AE2CE0" w:rsidDel="00A21123">
          <w:rPr>
            <w:rFonts w:ascii="Arial" w:hAnsi="Arial" w:cs="Arial"/>
            <w:sz w:val="24"/>
            <w:szCs w:val="24"/>
          </w:rPr>
          <w:delText>:</w:delText>
        </w:r>
      </w:del>
    </w:p>
    <w:p w:rsidR="001F1199" w:rsidRDefault="001F1199" w:rsidP="00C073C6">
      <w:pPr>
        <w:numPr>
          <w:ins w:id="54" w:author="Paul Kentish" w:date="2013-12-16T16:43:00Z"/>
        </w:numPr>
        <w:jc w:val="both"/>
        <w:rPr>
          <w:ins w:id="55" w:author="Paul Kentish" w:date="2013-12-16T16:44:00Z"/>
          <w:rFonts w:ascii="Arial" w:hAnsi="Arial" w:cs="Arial"/>
          <w:sz w:val="24"/>
          <w:szCs w:val="24"/>
        </w:rPr>
      </w:pPr>
      <w:ins w:id="56" w:author="Paul Kentish" w:date="2013-12-16T16:43:00Z">
        <w:r>
          <w:rPr>
            <w:rFonts w:ascii="Arial" w:hAnsi="Arial" w:cs="Arial"/>
            <w:b/>
            <w:sz w:val="24"/>
            <w:szCs w:val="24"/>
          </w:rPr>
          <w:t>Agency staff:</w:t>
        </w:r>
      </w:ins>
      <w:ins w:id="57" w:author="Paul Kentish" w:date="2013-12-16T16:44:00Z">
        <w:r>
          <w:rPr>
            <w:rFonts w:ascii="Arial" w:hAnsi="Arial" w:cs="Arial"/>
            <w:sz w:val="24"/>
            <w:szCs w:val="24"/>
          </w:rPr>
          <w:tab/>
          <w:t>Staff working at one of the referral agencies</w:t>
        </w:r>
      </w:ins>
      <w:ins w:id="58" w:author="Tomás Arruda" w:date="2013-12-18T15:29:00Z">
        <w:r w:rsidR="00567B8E">
          <w:rPr>
            <w:rFonts w:ascii="Arial" w:hAnsi="Arial" w:cs="Arial"/>
            <w:sz w:val="24"/>
            <w:szCs w:val="24"/>
          </w:rPr>
          <w:t>. The Agency staff is enable to read and modify the client database,</w:t>
        </w:r>
      </w:ins>
      <w:ins w:id="59" w:author="Tomás Arruda" w:date="2013-12-18T15:30:00Z">
        <w:r w:rsidR="00567B8E">
          <w:rPr>
            <w:rFonts w:ascii="Arial" w:hAnsi="Arial" w:cs="Arial"/>
            <w:sz w:val="24"/>
            <w:szCs w:val="24"/>
          </w:rPr>
          <w:t xml:space="preserve"> </w:t>
        </w:r>
      </w:ins>
      <w:ins w:id="60" w:author="Tomás Arruda" w:date="2013-12-18T15:32:00Z">
        <w:r w:rsidR="00567B8E">
          <w:rPr>
            <w:rFonts w:ascii="Arial" w:hAnsi="Arial" w:cs="Arial"/>
            <w:sz w:val="24"/>
            <w:szCs w:val="24"/>
          </w:rPr>
          <w:t>read the location of each warehouses, distribution points and agency locations</w:t>
        </w:r>
        <w:r w:rsidR="00567B8E">
          <w:rPr>
            <w:rFonts w:ascii="Arial" w:hAnsi="Arial" w:cs="Arial"/>
            <w:sz w:val="24"/>
            <w:szCs w:val="24"/>
          </w:rPr>
          <w:t>,</w:t>
        </w:r>
      </w:ins>
      <w:ins w:id="61" w:author="Tomás Arruda" w:date="2013-12-18T15:33:00Z">
        <w:r w:rsidR="00567B8E">
          <w:rPr>
            <w:rFonts w:ascii="Arial" w:hAnsi="Arial" w:cs="Arial"/>
            <w:sz w:val="24"/>
            <w:szCs w:val="24"/>
          </w:rPr>
          <w:t xml:space="preserve"> </w:t>
        </w:r>
      </w:ins>
      <w:ins w:id="62" w:author="Tomás Arruda" w:date="2013-12-18T15:30:00Z">
        <w:r w:rsidR="00567B8E">
          <w:rPr>
            <w:rFonts w:ascii="Arial" w:hAnsi="Arial" w:cs="Arial"/>
            <w:sz w:val="24"/>
            <w:szCs w:val="24"/>
          </w:rPr>
          <w:t>and</w:t>
        </w:r>
      </w:ins>
      <w:ins w:id="63" w:author="Tomás Arruda" w:date="2013-12-18T15:32:00Z">
        <w:r w:rsidR="00567B8E">
          <w:rPr>
            <w:rFonts w:ascii="Arial" w:hAnsi="Arial" w:cs="Arial"/>
            <w:sz w:val="24"/>
            <w:szCs w:val="24"/>
          </w:rPr>
          <w:t xml:space="preserve"> read and modify the voucher database.</w:t>
        </w:r>
      </w:ins>
      <w:ins w:id="64" w:author="Paul Kentish" w:date="2013-12-16T16:44:00Z">
        <w:del w:id="65" w:author="Tomás Arruda" w:date="2013-12-18T15:29:00Z">
          <w:r w:rsidDel="00567B8E">
            <w:rPr>
              <w:rFonts w:ascii="Arial" w:hAnsi="Arial" w:cs="Arial"/>
              <w:sz w:val="24"/>
              <w:szCs w:val="24"/>
            </w:rPr>
            <w:delText>;</w:delText>
          </w:r>
        </w:del>
      </w:ins>
    </w:p>
    <w:p w:rsidR="00780D34" w:rsidRDefault="001F1199" w:rsidP="00C073C6">
      <w:pPr>
        <w:numPr>
          <w:ins w:id="66" w:author="Paul Kentish" w:date="2013-12-16T16:44:00Z"/>
        </w:numPr>
        <w:jc w:val="both"/>
        <w:rPr>
          <w:ins w:id="67" w:author="Tomás Arruda" w:date="2013-12-16T17:35:00Z"/>
          <w:rFonts w:ascii="Arial" w:hAnsi="Arial" w:cs="Arial"/>
          <w:sz w:val="24"/>
          <w:szCs w:val="24"/>
        </w:rPr>
      </w:pPr>
      <w:ins w:id="68" w:author="Paul Kentish" w:date="2013-12-16T16:44:00Z">
        <w:del w:id="69" w:author="Tomás Arruda" w:date="2013-12-16T17:36:00Z">
          <w:r w:rsidRPr="00780D34" w:rsidDel="00780D34">
            <w:rPr>
              <w:rFonts w:ascii="Arial" w:hAnsi="Arial" w:cs="Arial"/>
              <w:b/>
              <w:sz w:val="24"/>
              <w:szCs w:val="24"/>
              <w:rPrChange w:id="70" w:author="Tomás Arruda" w:date="2013-12-16T17:42:00Z">
                <w:rPr>
                  <w:rFonts w:ascii="Arial" w:hAnsi="Arial" w:cs="Arial"/>
                  <w:sz w:val="24"/>
                  <w:szCs w:val="24"/>
                </w:rPr>
              </w:rPrChange>
            </w:rPr>
            <w:delText xml:space="preserve">Etc. </w:delText>
          </w:r>
        </w:del>
      </w:ins>
      <w:ins w:id="71" w:author="Tomás Arruda" w:date="2013-12-16T17:35:00Z">
        <w:r w:rsidR="00780D34" w:rsidRPr="00780D34">
          <w:rPr>
            <w:rFonts w:ascii="Arial" w:hAnsi="Arial" w:cs="Arial"/>
            <w:b/>
            <w:sz w:val="24"/>
            <w:szCs w:val="24"/>
            <w:rPrChange w:id="72" w:author="Tomás Arruda" w:date="2013-12-16T17:42:00Z">
              <w:rPr>
                <w:rFonts w:ascii="Arial" w:hAnsi="Arial" w:cs="Arial"/>
                <w:sz w:val="24"/>
                <w:szCs w:val="24"/>
              </w:rPr>
            </w:rPrChange>
          </w:rPr>
          <w:t>Packer:</w:t>
        </w:r>
      </w:ins>
      <w:ins w:id="73" w:author="Tomás Arruda" w:date="2013-12-16T17:36:00Z">
        <w:r w:rsidR="00780D34">
          <w:rPr>
            <w:rFonts w:ascii="Arial" w:hAnsi="Arial" w:cs="Arial"/>
            <w:sz w:val="24"/>
            <w:szCs w:val="24"/>
          </w:rPr>
          <w:t xml:space="preserve"> </w:t>
        </w:r>
        <w:r w:rsidR="00780D34">
          <w:rPr>
            <w:rFonts w:ascii="Arial" w:hAnsi="Arial" w:cs="Arial"/>
            <w:sz w:val="24"/>
            <w:szCs w:val="24"/>
          </w:rPr>
          <w:tab/>
        </w:r>
      </w:ins>
      <w:ins w:id="74" w:author="Tomás Arruda" w:date="2013-12-16T17:42:00Z">
        <w:r w:rsidR="00780D34">
          <w:rPr>
            <w:rFonts w:ascii="Arial" w:hAnsi="Arial" w:cs="Arial"/>
            <w:sz w:val="24"/>
            <w:szCs w:val="24"/>
          </w:rPr>
          <w:t xml:space="preserve">Works in the warehouse </w:t>
        </w:r>
      </w:ins>
      <w:ins w:id="75" w:author="Tomás Arruda" w:date="2013-12-16T17:43:00Z">
        <w:r w:rsidR="00780D34">
          <w:rPr>
            <w:rFonts w:ascii="Arial" w:hAnsi="Arial" w:cs="Arial"/>
            <w:sz w:val="24"/>
            <w:szCs w:val="24"/>
          </w:rPr>
          <w:t>packing</w:t>
        </w:r>
      </w:ins>
      <w:ins w:id="76" w:author="Tomás Arruda" w:date="2013-12-16T17:36:00Z">
        <w:r w:rsidR="00780D34">
          <w:rPr>
            <w:rFonts w:ascii="Arial" w:hAnsi="Arial" w:cs="Arial"/>
            <w:sz w:val="24"/>
            <w:szCs w:val="24"/>
          </w:rPr>
          <w:t xml:space="preserve"> parcels.</w:t>
        </w:r>
      </w:ins>
      <w:ins w:id="77" w:author="Tomás Arruda" w:date="2013-12-18T15:26:00Z">
        <w:r w:rsidR="00D90CAD">
          <w:rPr>
            <w:rFonts w:ascii="Arial" w:hAnsi="Arial" w:cs="Arial"/>
            <w:sz w:val="24"/>
            <w:szCs w:val="24"/>
          </w:rPr>
          <w:t xml:space="preserve"> The packer is </w:t>
        </w:r>
      </w:ins>
      <w:ins w:id="78" w:author="Tomás Arruda" w:date="2013-12-18T15:28:00Z">
        <w:r w:rsidR="00D90CAD">
          <w:rPr>
            <w:rFonts w:ascii="Arial" w:hAnsi="Arial" w:cs="Arial"/>
            <w:sz w:val="24"/>
            <w:szCs w:val="24"/>
          </w:rPr>
          <w:t>en</w:t>
        </w:r>
      </w:ins>
      <w:ins w:id="79" w:author="Tomás Arruda" w:date="2013-12-18T15:26:00Z">
        <w:r w:rsidR="00D90CAD">
          <w:rPr>
            <w:rFonts w:ascii="Arial" w:hAnsi="Arial" w:cs="Arial"/>
            <w:sz w:val="24"/>
            <w:szCs w:val="24"/>
          </w:rPr>
          <w:t>able just to read the items database</w:t>
        </w:r>
      </w:ins>
      <w:ins w:id="80" w:author="Tomás Arruda" w:date="2013-12-18T15:33:00Z">
        <w:r w:rsidR="00567B8E">
          <w:rPr>
            <w:rFonts w:ascii="Arial" w:hAnsi="Arial" w:cs="Arial"/>
            <w:sz w:val="24"/>
            <w:szCs w:val="24"/>
          </w:rPr>
          <w:t>.</w:t>
        </w:r>
      </w:ins>
    </w:p>
    <w:p w:rsidR="00780D34" w:rsidRDefault="00780D34" w:rsidP="00C073C6">
      <w:pPr>
        <w:numPr>
          <w:ins w:id="81" w:author="Paul Kentish" w:date="2013-12-16T16:44:00Z"/>
        </w:numPr>
        <w:jc w:val="both"/>
        <w:rPr>
          <w:ins w:id="82" w:author="Tomás Arruda" w:date="2013-12-16T17:35:00Z"/>
          <w:rFonts w:ascii="Arial" w:hAnsi="Arial" w:cs="Arial"/>
          <w:sz w:val="24"/>
          <w:szCs w:val="24"/>
        </w:rPr>
      </w:pPr>
      <w:ins w:id="83" w:author="Tomás Arruda" w:date="2013-12-16T17:35:00Z">
        <w:r w:rsidRPr="00780D34">
          <w:rPr>
            <w:rFonts w:ascii="Arial" w:hAnsi="Arial" w:cs="Arial"/>
            <w:b/>
            <w:sz w:val="24"/>
            <w:szCs w:val="24"/>
            <w:rPrChange w:id="84" w:author="Tomás Arruda" w:date="2013-12-16T17:44:00Z">
              <w:rPr>
                <w:rFonts w:ascii="Arial" w:hAnsi="Arial" w:cs="Arial"/>
                <w:sz w:val="24"/>
                <w:szCs w:val="24"/>
              </w:rPr>
            </w:rPrChange>
          </w:rPr>
          <w:t>Counter:</w:t>
        </w:r>
      </w:ins>
      <w:ins w:id="85" w:author="Tomás Arruda" w:date="2013-12-16T17:38:00Z">
        <w:r>
          <w:rPr>
            <w:rFonts w:ascii="Arial" w:hAnsi="Arial" w:cs="Arial"/>
            <w:sz w:val="24"/>
            <w:szCs w:val="24"/>
          </w:rPr>
          <w:t xml:space="preserve"> </w:t>
        </w:r>
      </w:ins>
      <w:ins w:id="86" w:author="Tomás Arruda" w:date="2013-12-16T17:43:00Z">
        <w:r>
          <w:rPr>
            <w:rFonts w:ascii="Arial" w:hAnsi="Arial" w:cs="Arial"/>
            <w:sz w:val="24"/>
            <w:szCs w:val="24"/>
          </w:rPr>
          <w:tab/>
          <w:t>Works in the warehouse co</w:t>
        </w:r>
      </w:ins>
      <w:ins w:id="87" w:author="Tomás Arruda" w:date="2013-12-16T17:44:00Z">
        <w:r>
          <w:rPr>
            <w:rFonts w:ascii="Arial" w:hAnsi="Arial" w:cs="Arial"/>
            <w:sz w:val="24"/>
            <w:szCs w:val="24"/>
          </w:rPr>
          <w:t>u</w:t>
        </w:r>
      </w:ins>
      <w:ins w:id="88" w:author="Tomás Arruda" w:date="2013-12-16T17:43:00Z">
        <w:r>
          <w:rPr>
            <w:rFonts w:ascii="Arial" w:hAnsi="Arial" w:cs="Arial"/>
            <w:sz w:val="24"/>
            <w:szCs w:val="24"/>
          </w:rPr>
          <w:t xml:space="preserve">nting </w:t>
        </w:r>
      </w:ins>
      <w:ins w:id="89" w:author="Tomás Arruda" w:date="2013-12-16T17:44:00Z">
        <w:r>
          <w:rPr>
            <w:rFonts w:ascii="Arial" w:hAnsi="Arial" w:cs="Arial"/>
            <w:sz w:val="24"/>
            <w:szCs w:val="24"/>
          </w:rPr>
          <w:t>items</w:t>
        </w:r>
      </w:ins>
      <w:ins w:id="90" w:author="Tomás Arruda" w:date="2013-12-16T17:43:00Z">
        <w:r>
          <w:rPr>
            <w:rFonts w:ascii="Arial" w:hAnsi="Arial" w:cs="Arial"/>
            <w:sz w:val="24"/>
            <w:szCs w:val="24"/>
          </w:rPr>
          <w:t xml:space="preserve"> in the </w:t>
        </w:r>
      </w:ins>
      <w:ins w:id="91" w:author="Tomás Arruda" w:date="2013-12-16T17:44:00Z">
        <w:r>
          <w:rPr>
            <w:rFonts w:ascii="Arial" w:hAnsi="Arial" w:cs="Arial"/>
            <w:sz w:val="24"/>
            <w:szCs w:val="24"/>
          </w:rPr>
          <w:t>system</w:t>
        </w:r>
      </w:ins>
      <w:ins w:id="92" w:author="Tomás Arruda" w:date="2013-12-16T17:43:00Z">
        <w:r>
          <w:rPr>
            <w:rFonts w:ascii="Arial" w:hAnsi="Arial" w:cs="Arial"/>
            <w:sz w:val="24"/>
            <w:szCs w:val="24"/>
          </w:rPr>
          <w:t>.</w:t>
        </w:r>
      </w:ins>
      <w:ins w:id="93" w:author="Tomás Arruda" w:date="2013-12-18T15:28:00Z">
        <w:r w:rsidR="00D90CAD">
          <w:rPr>
            <w:rFonts w:ascii="Arial" w:hAnsi="Arial" w:cs="Arial"/>
            <w:sz w:val="24"/>
            <w:szCs w:val="24"/>
          </w:rPr>
          <w:t xml:space="preserve"> The Counter is enable just to read and modify the items database.</w:t>
        </w:r>
      </w:ins>
    </w:p>
    <w:p w:rsidR="00780D34" w:rsidRDefault="00780D34" w:rsidP="00C073C6">
      <w:pPr>
        <w:numPr>
          <w:ins w:id="94" w:author="Paul Kentish" w:date="2013-12-16T16:44:00Z"/>
        </w:numPr>
        <w:jc w:val="both"/>
        <w:rPr>
          <w:ins w:id="95" w:author="Tomás Arruda" w:date="2013-12-16T17:35:00Z"/>
          <w:rFonts w:ascii="Arial" w:hAnsi="Arial" w:cs="Arial"/>
          <w:sz w:val="24"/>
          <w:szCs w:val="24"/>
        </w:rPr>
      </w:pPr>
      <w:ins w:id="96" w:author="Tomás Arruda" w:date="2013-12-16T17:36:00Z">
        <w:r w:rsidRPr="00780D34">
          <w:rPr>
            <w:rFonts w:ascii="Arial" w:hAnsi="Arial" w:cs="Arial"/>
            <w:b/>
            <w:sz w:val="24"/>
            <w:szCs w:val="24"/>
            <w:rPrChange w:id="97" w:author="Tomás Arruda" w:date="2013-12-16T17:40:00Z">
              <w:rPr>
                <w:rFonts w:ascii="Arial" w:hAnsi="Arial" w:cs="Arial"/>
                <w:sz w:val="24"/>
                <w:szCs w:val="24"/>
              </w:rPr>
            </w:rPrChange>
          </w:rPr>
          <w:t>Distribution</w:t>
        </w:r>
      </w:ins>
      <w:ins w:id="98" w:author="Tomás Arruda" w:date="2013-12-16T17:35:00Z">
        <w:r w:rsidRPr="00780D34">
          <w:rPr>
            <w:rFonts w:ascii="Arial" w:hAnsi="Arial" w:cs="Arial"/>
            <w:b/>
            <w:sz w:val="24"/>
            <w:szCs w:val="24"/>
            <w:rPrChange w:id="99" w:author="Tomás Arruda" w:date="2013-12-16T17:40:00Z">
              <w:rPr>
                <w:rFonts w:ascii="Arial" w:hAnsi="Arial" w:cs="Arial"/>
                <w:sz w:val="24"/>
                <w:szCs w:val="24"/>
              </w:rPr>
            </w:rPrChange>
          </w:rPr>
          <w:t xml:space="preserve"> Point Staff</w:t>
        </w:r>
      </w:ins>
      <w:ins w:id="100" w:author="Tomás Arruda" w:date="2013-12-16T17:36:00Z">
        <w:r w:rsidRPr="00780D34">
          <w:rPr>
            <w:rFonts w:ascii="Arial" w:hAnsi="Arial" w:cs="Arial"/>
            <w:b/>
            <w:sz w:val="24"/>
            <w:szCs w:val="24"/>
            <w:rPrChange w:id="101" w:author="Tomás Arruda" w:date="2013-12-16T17:40:00Z">
              <w:rPr>
                <w:rFonts w:ascii="Arial" w:hAnsi="Arial" w:cs="Arial"/>
                <w:sz w:val="24"/>
                <w:szCs w:val="24"/>
              </w:rPr>
            </w:rPrChange>
          </w:rPr>
          <w:t>:</w:t>
        </w:r>
      </w:ins>
      <w:ins w:id="102" w:author="Tomás Arruda" w:date="2013-12-16T17:39:00Z">
        <w:r>
          <w:rPr>
            <w:rFonts w:ascii="Arial" w:hAnsi="Arial" w:cs="Arial"/>
            <w:sz w:val="24"/>
            <w:szCs w:val="24"/>
          </w:rPr>
          <w:tab/>
          <w:t xml:space="preserve">Works in the distribution point and is </w:t>
        </w:r>
      </w:ins>
      <w:ins w:id="103" w:author="Tomás Arruda" w:date="2013-12-16T17:40:00Z">
        <w:r>
          <w:rPr>
            <w:rFonts w:ascii="Arial" w:hAnsi="Arial" w:cs="Arial"/>
            <w:sz w:val="24"/>
            <w:szCs w:val="24"/>
          </w:rPr>
          <w:t xml:space="preserve">responsible </w:t>
        </w:r>
      </w:ins>
      <w:ins w:id="104" w:author="Tomás Arruda" w:date="2013-12-16T17:42:00Z">
        <w:r>
          <w:rPr>
            <w:rFonts w:ascii="Arial" w:hAnsi="Arial" w:cs="Arial"/>
            <w:sz w:val="24"/>
            <w:szCs w:val="24"/>
          </w:rPr>
          <w:t>for</w:t>
        </w:r>
      </w:ins>
      <w:ins w:id="105" w:author="Tomás Arruda" w:date="2013-12-16T17:40:00Z">
        <w:r>
          <w:rPr>
            <w:rFonts w:ascii="Arial" w:hAnsi="Arial" w:cs="Arial"/>
            <w:sz w:val="24"/>
            <w:szCs w:val="24"/>
          </w:rPr>
          <w:t xml:space="preserve"> exchange vouchers for parcels.</w:t>
        </w:r>
      </w:ins>
      <w:ins w:id="106" w:author="Tomás Arruda" w:date="2013-12-18T15:34:00Z">
        <w:r w:rsidR="00D010E5">
          <w:rPr>
            <w:rFonts w:ascii="Arial" w:hAnsi="Arial" w:cs="Arial"/>
            <w:sz w:val="24"/>
            <w:szCs w:val="24"/>
          </w:rPr>
          <w:t xml:space="preserve"> The distribution point staff is enable to just read the client database, </w:t>
        </w:r>
      </w:ins>
      <w:ins w:id="107" w:author="Tomás Arruda" w:date="2013-12-18T15:35:00Z">
        <w:r w:rsidR="00D010E5">
          <w:rPr>
            <w:rFonts w:ascii="Arial" w:hAnsi="Arial" w:cs="Arial"/>
            <w:sz w:val="24"/>
            <w:szCs w:val="24"/>
          </w:rPr>
          <w:t xml:space="preserve">just read the parcel database, just </w:t>
        </w:r>
        <w:r w:rsidR="00D010E5">
          <w:rPr>
            <w:rFonts w:ascii="Arial" w:hAnsi="Arial" w:cs="Arial"/>
            <w:sz w:val="24"/>
            <w:szCs w:val="24"/>
          </w:rPr>
          <w:t>read the location of each warehouses, distribution points and agency locations,</w:t>
        </w:r>
        <w:r w:rsidR="00D010E5">
          <w:rPr>
            <w:rFonts w:ascii="Arial" w:hAnsi="Arial" w:cs="Arial"/>
            <w:sz w:val="24"/>
            <w:szCs w:val="24"/>
          </w:rPr>
          <w:t xml:space="preserve"> and </w:t>
        </w:r>
      </w:ins>
      <w:ins w:id="108" w:author="Tomás Arruda" w:date="2013-12-18T15:36:00Z">
        <w:r w:rsidR="00D010E5">
          <w:rPr>
            <w:rFonts w:ascii="Arial" w:hAnsi="Arial" w:cs="Arial"/>
            <w:sz w:val="24"/>
            <w:szCs w:val="24"/>
          </w:rPr>
          <w:t>read and modify the voucher database (except create new ones).</w:t>
        </w:r>
      </w:ins>
    </w:p>
    <w:p w:rsidR="00780D34" w:rsidRPr="00780D34" w:rsidRDefault="00780D34" w:rsidP="00C073C6">
      <w:pPr>
        <w:numPr>
          <w:ins w:id="109" w:author="Paul Kentish" w:date="2013-12-16T16:44:00Z"/>
        </w:numPr>
        <w:jc w:val="both"/>
        <w:rPr>
          <w:ins w:id="110" w:author="Tomás Arruda" w:date="2013-12-16T17:35:00Z"/>
          <w:rFonts w:ascii="Arial" w:hAnsi="Arial" w:cs="Arial"/>
          <w:sz w:val="24"/>
          <w:szCs w:val="24"/>
        </w:rPr>
      </w:pPr>
      <w:ins w:id="111" w:author="Tomás Arruda" w:date="2013-12-16T17:35:00Z">
        <w:r w:rsidRPr="00780D34">
          <w:rPr>
            <w:rFonts w:ascii="Arial" w:hAnsi="Arial" w:cs="Arial"/>
            <w:b/>
            <w:sz w:val="24"/>
            <w:szCs w:val="24"/>
            <w:rPrChange w:id="112" w:author="Tomás Arruda" w:date="2013-12-16T17:40:00Z">
              <w:rPr>
                <w:rFonts w:ascii="Arial" w:hAnsi="Arial" w:cs="Arial"/>
                <w:sz w:val="24"/>
                <w:szCs w:val="24"/>
              </w:rPr>
            </w:rPrChange>
          </w:rPr>
          <w:t>Volunteer Coordinator</w:t>
        </w:r>
      </w:ins>
      <w:ins w:id="113" w:author="Tomás Arruda" w:date="2013-12-16T17:36:00Z">
        <w:r w:rsidRPr="00780D34">
          <w:rPr>
            <w:rFonts w:ascii="Arial" w:hAnsi="Arial" w:cs="Arial"/>
            <w:b/>
            <w:sz w:val="24"/>
            <w:szCs w:val="24"/>
            <w:rPrChange w:id="114" w:author="Tomás Arruda" w:date="2013-12-16T17:40:00Z">
              <w:rPr>
                <w:rFonts w:ascii="Arial" w:hAnsi="Arial" w:cs="Arial"/>
                <w:sz w:val="24"/>
                <w:szCs w:val="24"/>
              </w:rPr>
            </w:rPrChange>
          </w:rPr>
          <w:t>:</w:t>
        </w:r>
      </w:ins>
      <w:ins w:id="115" w:author="Tomás Arruda" w:date="2013-12-16T17:41:00Z">
        <w:r>
          <w:rPr>
            <w:rFonts w:ascii="Arial" w:hAnsi="Arial" w:cs="Arial"/>
            <w:b/>
            <w:sz w:val="24"/>
            <w:szCs w:val="24"/>
          </w:rPr>
          <w:tab/>
        </w:r>
        <w:r>
          <w:rPr>
            <w:rFonts w:ascii="Arial" w:hAnsi="Arial" w:cs="Arial"/>
            <w:sz w:val="24"/>
            <w:szCs w:val="24"/>
          </w:rPr>
          <w:t xml:space="preserve">Responsible </w:t>
        </w:r>
      </w:ins>
      <w:ins w:id="116" w:author="Tomás Arruda" w:date="2013-12-16T17:42:00Z">
        <w:r>
          <w:rPr>
            <w:rFonts w:ascii="Arial" w:hAnsi="Arial" w:cs="Arial"/>
            <w:sz w:val="24"/>
            <w:szCs w:val="24"/>
          </w:rPr>
          <w:t>for</w:t>
        </w:r>
      </w:ins>
      <w:ins w:id="117" w:author="Tomás Arruda" w:date="2013-12-16T17:41:00Z">
        <w:r>
          <w:rPr>
            <w:rFonts w:ascii="Arial" w:hAnsi="Arial" w:cs="Arial"/>
            <w:sz w:val="24"/>
            <w:szCs w:val="24"/>
          </w:rPr>
          <w:t xml:space="preserve"> register, accept, modify and delete volunteers registrations.</w:t>
        </w:r>
      </w:ins>
      <w:ins w:id="118" w:author="Tomás Arruda" w:date="2013-12-18T15:37:00Z">
        <w:r w:rsidR="00D010E5">
          <w:rPr>
            <w:rFonts w:ascii="Arial" w:hAnsi="Arial" w:cs="Arial"/>
            <w:sz w:val="24"/>
            <w:szCs w:val="24"/>
          </w:rPr>
          <w:t xml:space="preserve"> The volunteer coordinator can modify and read the user database (register new user, modify existent users, delete users, enable users</w:t>
        </w:r>
      </w:ins>
      <w:ins w:id="119" w:author="Tomás Arruda" w:date="2013-12-18T15:38:00Z">
        <w:r w:rsidR="00D010E5">
          <w:rPr>
            <w:rFonts w:ascii="Arial" w:hAnsi="Arial" w:cs="Arial"/>
            <w:sz w:val="24"/>
            <w:szCs w:val="24"/>
          </w:rPr>
          <w:t>, etc.).</w:t>
        </w:r>
      </w:ins>
    </w:p>
    <w:p w:rsidR="00780D34" w:rsidRPr="00A21123" w:rsidRDefault="00780D34" w:rsidP="00C073C6">
      <w:pPr>
        <w:numPr>
          <w:ins w:id="120" w:author="Paul Kentish" w:date="2013-12-16T16:44:00Z"/>
        </w:numPr>
        <w:jc w:val="both"/>
        <w:rPr>
          <w:ins w:id="121" w:author="Tomás Arruda" w:date="2013-12-16T17:36:00Z"/>
          <w:rFonts w:ascii="Arial" w:hAnsi="Arial" w:cs="Arial"/>
          <w:sz w:val="24"/>
          <w:szCs w:val="24"/>
        </w:rPr>
      </w:pPr>
      <w:ins w:id="122" w:author="Tomás Arruda" w:date="2013-12-16T17:36:00Z">
        <w:r w:rsidRPr="00A21123">
          <w:rPr>
            <w:rFonts w:ascii="Arial" w:hAnsi="Arial" w:cs="Arial"/>
            <w:b/>
            <w:sz w:val="24"/>
            <w:szCs w:val="24"/>
            <w:rPrChange w:id="123" w:author="Tomás Arruda" w:date="2013-12-17T14:32:00Z">
              <w:rPr>
                <w:rFonts w:ascii="Arial" w:hAnsi="Arial" w:cs="Arial"/>
                <w:sz w:val="24"/>
                <w:szCs w:val="24"/>
              </w:rPr>
            </w:rPrChange>
          </w:rPr>
          <w:t>Trustee:</w:t>
        </w:r>
      </w:ins>
      <w:ins w:id="124" w:author="Tomás Arruda" w:date="2013-12-17T14:32:00Z">
        <w:r w:rsidR="00A21123">
          <w:rPr>
            <w:rFonts w:ascii="Arial" w:hAnsi="Arial" w:cs="Arial"/>
            <w:b/>
            <w:sz w:val="24"/>
            <w:szCs w:val="24"/>
          </w:rPr>
          <w:t xml:space="preserve"> </w:t>
        </w:r>
        <w:r w:rsidR="00A21123">
          <w:rPr>
            <w:rFonts w:ascii="Arial" w:hAnsi="Arial" w:cs="Arial"/>
            <w:sz w:val="24"/>
            <w:szCs w:val="24"/>
          </w:rPr>
          <w:t xml:space="preserve">The trustees is </w:t>
        </w:r>
      </w:ins>
      <w:ins w:id="125" w:author="Tomás Arruda" w:date="2013-12-17T14:33:00Z">
        <w:r w:rsidR="00A21123">
          <w:rPr>
            <w:rFonts w:ascii="Arial" w:hAnsi="Arial" w:cs="Arial"/>
            <w:sz w:val="24"/>
            <w:szCs w:val="24"/>
          </w:rPr>
          <w:t>responsible</w:t>
        </w:r>
      </w:ins>
      <w:ins w:id="126" w:author="Tomás Arruda" w:date="2013-12-17T14:32:00Z">
        <w:r w:rsidR="00A21123">
          <w:rPr>
            <w:rFonts w:ascii="Arial" w:hAnsi="Arial" w:cs="Arial"/>
            <w:sz w:val="24"/>
            <w:szCs w:val="24"/>
          </w:rPr>
          <w:t xml:space="preserve"> </w:t>
        </w:r>
      </w:ins>
      <w:ins w:id="127" w:author="Tomás Arruda" w:date="2013-12-17T14:33:00Z">
        <w:r w:rsidR="00A21123">
          <w:rPr>
            <w:rFonts w:ascii="Arial" w:hAnsi="Arial" w:cs="Arial"/>
            <w:sz w:val="24"/>
            <w:szCs w:val="24"/>
          </w:rPr>
          <w:t xml:space="preserve">for the legal part of the charity organization. The Trustee </w:t>
        </w:r>
      </w:ins>
      <w:ins w:id="128" w:author="Tomás Arruda" w:date="2013-12-18T15:39:00Z">
        <w:r w:rsidR="002F267E">
          <w:rPr>
            <w:rFonts w:ascii="Arial" w:hAnsi="Arial" w:cs="Arial"/>
            <w:sz w:val="24"/>
            <w:szCs w:val="24"/>
          </w:rPr>
          <w:t xml:space="preserve">is enable to read the donation database, read the </w:t>
        </w:r>
      </w:ins>
      <w:ins w:id="129" w:author="Tomás Arruda" w:date="2013-12-18T15:40:00Z">
        <w:r w:rsidR="002F267E">
          <w:rPr>
            <w:rFonts w:ascii="Arial" w:hAnsi="Arial" w:cs="Arial"/>
            <w:sz w:val="24"/>
            <w:szCs w:val="24"/>
          </w:rPr>
          <w:t xml:space="preserve">items </w:t>
        </w:r>
      </w:ins>
      <w:ins w:id="130" w:author="Tomás Arruda" w:date="2013-12-18T15:39:00Z">
        <w:r w:rsidR="002F267E">
          <w:rPr>
            <w:rFonts w:ascii="Arial" w:hAnsi="Arial" w:cs="Arial"/>
            <w:sz w:val="24"/>
            <w:szCs w:val="24"/>
          </w:rPr>
          <w:t>database,</w:t>
        </w:r>
      </w:ins>
      <w:ins w:id="131" w:author="Tomás Arruda" w:date="2013-12-18T15:40:00Z">
        <w:r w:rsidR="002F267E">
          <w:rPr>
            <w:rFonts w:ascii="Arial" w:hAnsi="Arial" w:cs="Arial"/>
            <w:sz w:val="24"/>
            <w:szCs w:val="24"/>
          </w:rPr>
          <w:t xml:space="preserve"> and report problems.</w:t>
        </w:r>
      </w:ins>
    </w:p>
    <w:p w:rsidR="00780D34" w:rsidDel="00780D34" w:rsidRDefault="001F1199" w:rsidP="00C073C6">
      <w:pPr>
        <w:numPr>
          <w:ins w:id="132" w:author="Paul Kentish" w:date="2013-12-16T16:44:00Z"/>
        </w:numPr>
        <w:jc w:val="both"/>
        <w:rPr>
          <w:ins w:id="133" w:author="Paul Kentish" w:date="2013-12-16T16:44:00Z"/>
          <w:del w:id="134" w:author="Tomás Arruda" w:date="2013-12-16T17:36:00Z"/>
          <w:rFonts w:ascii="Arial" w:hAnsi="Arial" w:cs="Arial"/>
          <w:sz w:val="24"/>
          <w:szCs w:val="24"/>
        </w:rPr>
      </w:pPr>
      <w:ins w:id="135" w:author="Paul Kentish" w:date="2013-12-16T16:44:00Z">
        <w:del w:id="136" w:author="Tomás Arruda" w:date="2013-12-16T17:33:00Z">
          <w:r w:rsidDel="00780D34">
            <w:rPr>
              <w:rFonts w:ascii="Arial" w:hAnsi="Arial" w:cs="Arial"/>
              <w:sz w:val="24"/>
              <w:szCs w:val="24"/>
            </w:rPr>
            <w:delText>(fill in the different types of user)</w:delText>
          </w:r>
        </w:del>
      </w:ins>
    </w:p>
    <w:p w:rsidR="001F1199" w:rsidRPr="001F1199" w:rsidRDefault="001F1199" w:rsidP="00C073C6">
      <w:pPr>
        <w:numPr>
          <w:ins w:id="137" w:author="Paul Kentish" w:date="2013-12-16T16:45:00Z"/>
        </w:numPr>
        <w:jc w:val="both"/>
        <w:rPr>
          <w:rFonts w:ascii="Arial" w:hAnsi="Arial" w:cs="Arial"/>
          <w:sz w:val="24"/>
          <w:szCs w:val="24"/>
        </w:rPr>
      </w:pPr>
      <w:ins w:id="138" w:author="Paul Kentish" w:date="2013-12-16T16:45:00Z">
        <w:r>
          <w:rPr>
            <w:rFonts w:ascii="Arial" w:hAnsi="Arial" w:cs="Arial"/>
            <w:sz w:val="24"/>
            <w:szCs w:val="24"/>
          </w:rPr>
          <w:t xml:space="preserve">The levels of </w:t>
        </w:r>
      </w:ins>
      <w:ins w:id="139" w:author="Paul Kentish" w:date="2013-12-16T16:48:00Z">
        <w:r>
          <w:rPr>
            <w:rFonts w:ascii="Arial" w:hAnsi="Arial" w:cs="Arial"/>
            <w:sz w:val="24"/>
            <w:szCs w:val="24"/>
          </w:rPr>
          <w:t>information that can be accessed</w:t>
        </w:r>
      </w:ins>
      <w:ins w:id="140" w:author="Paul Kentish" w:date="2013-12-16T16:45:00Z">
        <w:r>
          <w:rPr>
            <w:rFonts w:ascii="Arial" w:hAnsi="Arial" w:cs="Arial"/>
            <w:sz w:val="24"/>
            <w:szCs w:val="24"/>
          </w:rPr>
          <w:t xml:space="preserve"> are:</w:t>
        </w:r>
      </w:ins>
    </w:p>
    <w:p w:rsidR="00E378F8" w:rsidRPr="00AE2CE0" w:rsidRDefault="006816D7" w:rsidP="00C073C6">
      <w:pPr>
        <w:jc w:val="both"/>
        <w:rPr>
          <w:rFonts w:ascii="Arial" w:hAnsi="Arial" w:cs="Arial"/>
          <w:sz w:val="24"/>
          <w:szCs w:val="24"/>
        </w:rPr>
      </w:pPr>
      <w:r w:rsidRPr="0018292A">
        <w:rPr>
          <w:rFonts w:ascii="Arial" w:hAnsi="Arial" w:cs="Arial"/>
          <w:b/>
          <w:sz w:val="24"/>
          <w:szCs w:val="24"/>
          <w:rPrChange w:id="141" w:author="Tomás Arruda" w:date="2013-12-16T19:01:00Z">
            <w:rPr>
              <w:rFonts w:ascii="Arial" w:hAnsi="Arial" w:cs="Arial"/>
              <w:sz w:val="24"/>
              <w:szCs w:val="24"/>
            </w:rPr>
          </w:rPrChange>
        </w:rPr>
        <w:lastRenderedPageBreak/>
        <w:t xml:space="preserve">Client: </w:t>
      </w:r>
      <w:r w:rsidRPr="00AE2CE0">
        <w:rPr>
          <w:rFonts w:ascii="Arial" w:hAnsi="Arial" w:cs="Arial"/>
          <w:sz w:val="24"/>
          <w:szCs w:val="24"/>
        </w:rPr>
        <w:t>only admin, agency staff and distribution point staff can access.</w:t>
      </w:r>
    </w:p>
    <w:p w:rsidR="006816D7" w:rsidRPr="00AE2CE0" w:rsidRDefault="006816D7" w:rsidP="00C073C6">
      <w:pPr>
        <w:jc w:val="both"/>
        <w:rPr>
          <w:rFonts w:ascii="Arial" w:hAnsi="Arial" w:cs="Arial"/>
          <w:sz w:val="24"/>
          <w:szCs w:val="24"/>
        </w:rPr>
      </w:pPr>
      <w:r w:rsidRPr="0018292A">
        <w:rPr>
          <w:rFonts w:ascii="Arial" w:hAnsi="Arial" w:cs="Arial"/>
          <w:b/>
          <w:sz w:val="24"/>
          <w:szCs w:val="24"/>
          <w:rPrChange w:id="142" w:author="Tomás Arruda" w:date="2013-12-16T19:01:00Z">
            <w:rPr>
              <w:rFonts w:ascii="Arial" w:hAnsi="Arial" w:cs="Arial"/>
              <w:sz w:val="24"/>
              <w:szCs w:val="24"/>
            </w:rPr>
          </w:rPrChange>
        </w:rPr>
        <w:t>Donation:</w:t>
      </w:r>
      <w:r w:rsidRPr="00AE2CE0">
        <w:rPr>
          <w:rFonts w:ascii="Arial" w:hAnsi="Arial" w:cs="Arial"/>
          <w:sz w:val="24"/>
          <w:szCs w:val="24"/>
        </w:rPr>
        <w:t xml:space="preserve"> only admin and Trustee can access.</w:t>
      </w:r>
    </w:p>
    <w:p w:rsidR="006816D7" w:rsidRPr="00AE2CE0" w:rsidRDefault="006816D7" w:rsidP="00C073C6">
      <w:pPr>
        <w:jc w:val="both"/>
        <w:rPr>
          <w:rFonts w:ascii="Arial" w:hAnsi="Arial" w:cs="Arial"/>
          <w:sz w:val="24"/>
          <w:szCs w:val="24"/>
        </w:rPr>
      </w:pPr>
      <w:r w:rsidRPr="0018292A">
        <w:rPr>
          <w:rFonts w:ascii="Arial" w:hAnsi="Arial" w:cs="Arial"/>
          <w:b/>
          <w:sz w:val="24"/>
          <w:szCs w:val="24"/>
          <w:rPrChange w:id="143" w:author="Tomás Arruda" w:date="2013-12-16T19:01:00Z">
            <w:rPr>
              <w:rFonts w:ascii="Arial" w:hAnsi="Arial" w:cs="Arial"/>
              <w:sz w:val="24"/>
              <w:szCs w:val="24"/>
            </w:rPr>
          </w:rPrChange>
        </w:rPr>
        <w:t>Food Items:</w:t>
      </w:r>
      <w:r w:rsidRPr="00AE2CE0">
        <w:rPr>
          <w:rFonts w:ascii="Arial" w:hAnsi="Arial" w:cs="Arial"/>
          <w:sz w:val="24"/>
          <w:szCs w:val="24"/>
        </w:rPr>
        <w:t xml:space="preserve"> only admin, counter</w:t>
      </w:r>
      <w:ins w:id="144" w:author="Tomás Arruda" w:date="2013-12-16T17:38:00Z">
        <w:r w:rsidR="00780D34">
          <w:rPr>
            <w:rFonts w:ascii="Arial" w:hAnsi="Arial" w:cs="Arial"/>
            <w:sz w:val="24"/>
            <w:szCs w:val="24"/>
          </w:rPr>
          <w:t xml:space="preserve"> and</w:t>
        </w:r>
      </w:ins>
      <w:r w:rsidRPr="00AE2CE0">
        <w:rPr>
          <w:rFonts w:ascii="Arial" w:hAnsi="Arial" w:cs="Arial"/>
          <w:sz w:val="24"/>
          <w:szCs w:val="24"/>
        </w:rPr>
        <w:t xml:space="preserve"> trustee can access.</w:t>
      </w:r>
    </w:p>
    <w:p w:rsidR="006816D7" w:rsidRPr="00AE2CE0" w:rsidRDefault="006816D7" w:rsidP="00C073C6">
      <w:pPr>
        <w:jc w:val="both"/>
        <w:rPr>
          <w:rFonts w:ascii="Arial" w:hAnsi="Arial" w:cs="Arial"/>
          <w:sz w:val="24"/>
          <w:szCs w:val="24"/>
        </w:rPr>
      </w:pPr>
      <w:r w:rsidRPr="0018292A">
        <w:rPr>
          <w:rFonts w:ascii="Arial" w:hAnsi="Arial" w:cs="Arial"/>
          <w:b/>
          <w:sz w:val="24"/>
          <w:szCs w:val="24"/>
          <w:rPrChange w:id="145" w:author="Tomás Arruda" w:date="2013-12-16T19:01:00Z">
            <w:rPr>
              <w:rFonts w:ascii="Arial" w:hAnsi="Arial" w:cs="Arial"/>
              <w:sz w:val="24"/>
              <w:szCs w:val="24"/>
            </w:rPr>
          </w:rPrChange>
        </w:rPr>
        <w:t xml:space="preserve">Food Parcels: </w:t>
      </w:r>
      <w:r w:rsidRPr="00AE2CE0">
        <w:rPr>
          <w:rFonts w:ascii="Arial" w:hAnsi="Arial" w:cs="Arial"/>
          <w:sz w:val="24"/>
          <w:szCs w:val="24"/>
        </w:rPr>
        <w:t>only admin, distribution point staff</w:t>
      </w:r>
      <w:ins w:id="146" w:author="Tomás Arruda" w:date="2013-12-16T17:38:00Z">
        <w:r w:rsidR="00780D34">
          <w:rPr>
            <w:rFonts w:ascii="Arial" w:hAnsi="Arial" w:cs="Arial"/>
            <w:sz w:val="24"/>
            <w:szCs w:val="24"/>
          </w:rPr>
          <w:t xml:space="preserve"> and</w:t>
        </w:r>
      </w:ins>
      <w:r w:rsidRPr="00AE2CE0">
        <w:rPr>
          <w:rFonts w:ascii="Arial" w:hAnsi="Arial" w:cs="Arial"/>
          <w:sz w:val="24"/>
          <w:szCs w:val="24"/>
        </w:rPr>
        <w:t xml:space="preserve"> counter can access.</w:t>
      </w:r>
    </w:p>
    <w:p w:rsidR="006816D7" w:rsidRPr="00AE2CE0" w:rsidRDefault="006816D7" w:rsidP="00C073C6">
      <w:pPr>
        <w:jc w:val="both"/>
        <w:rPr>
          <w:rFonts w:ascii="Arial" w:hAnsi="Arial" w:cs="Arial"/>
          <w:sz w:val="24"/>
          <w:szCs w:val="24"/>
        </w:rPr>
      </w:pPr>
      <w:r w:rsidRPr="0018292A">
        <w:rPr>
          <w:rFonts w:ascii="Arial" w:hAnsi="Arial" w:cs="Arial"/>
          <w:b/>
          <w:sz w:val="24"/>
          <w:szCs w:val="24"/>
          <w:rPrChange w:id="147" w:author="Tomás Arruda" w:date="2013-12-16T19:01:00Z">
            <w:rPr>
              <w:rFonts w:ascii="Arial" w:hAnsi="Arial" w:cs="Arial"/>
              <w:sz w:val="24"/>
              <w:szCs w:val="24"/>
            </w:rPr>
          </w:rPrChange>
        </w:rPr>
        <w:t>Location:</w:t>
      </w:r>
      <w:r w:rsidRPr="00AE2CE0">
        <w:rPr>
          <w:rFonts w:ascii="Arial" w:hAnsi="Arial" w:cs="Arial"/>
          <w:sz w:val="24"/>
          <w:szCs w:val="24"/>
        </w:rPr>
        <w:t xml:space="preserve"> only admin, distribution point staff and agency staff can access.</w:t>
      </w:r>
    </w:p>
    <w:p w:rsidR="006816D7" w:rsidRPr="00AE2CE0" w:rsidRDefault="006816D7" w:rsidP="00C073C6">
      <w:pPr>
        <w:jc w:val="both"/>
        <w:rPr>
          <w:rFonts w:ascii="Arial" w:hAnsi="Arial" w:cs="Arial"/>
          <w:sz w:val="24"/>
          <w:szCs w:val="24"/>
        </w:rPr>
      </w:pPr>
      <w:r w:rsidRPr="0018292A">
        <w:rPr>
          <w:rFonts w:ascii="Arial" w:hAnsi="Arial" w:cs="Arial"/>
          <w:b/>
          <w:sz w:val="24"/>
          <w:szCs w:val="24"/>
          <w:rPrChange w:id="148" w:author="Tomás Arruda" w:date="2013-12-16T19:01:00Z">
            <w:rPr>
              <w:rFonts w:ascii="Arial" w:hAnsi="Arial" w:cs="Arial"/>
              <w:sz w:val="24"/>
              <w:szCs w:val="24"/>
            </w:rPr>
          </w:rPrChange>
        </w:rPr>
        <w:t>Reports:</w:t>
      </w:r>
      <w:r w:rsidRPr="00AE2CE0">
        <w:rPr>
          <w:rFonts w:ascii="Arial" w:hAnsi="Arial" w:cs="Arial"/>
          <w:sz w:val="24"/>
          <w:szCs w:val="24"/>
        </w:rPr>
        <w:t xml:space="preserve"> only admin and trustee can access.</w:t>
      </w:r>
    </w:p>
    <w:p w:rsidR="006816D7" w:rsidRPr="00AE2CE0" w:rsidRDefault="006816D7" w:rsidP="00C073C6">
      <w:pPr>
        <w:jc w:val="both"/>
        <w:rPr>
          <w:rFonts w:ascii="Arial" w:hAnsi="Arial" w:cs="Arial"/>
          <w:sz w:val="24"/>
          <w:szCs w:val="24"/>
        </w:rPr>
      </w:pPr>
      <w:r w:rsidRPr="0018292A">
        <w:rPr>
          <w:rFonts w:ascii="Arial" w:hAnsi="Arial" w:cs="Arial"/>
          <w:b/>
          <w:sz w:val="24"/>
          <w:szCs w:val="24"/>
          <w:rPrChange w:id="149" w:author="Tomás Arruda" w:date="2013-12-16T19:01:00Z">
            <w:rPr>
              <w:rFonts w:ascii="Arial" w:hAnsi="Arial" w:cs="Arial"/>
              <w:sz w:val="24"/>
              <w:szCs w:val="24"/>
            </w:rPr>
          </w:rPrChange>
        </w:rPr>
        <w:t>Vouchers:</w:t>
      </w:r>
      <w:r w:rsidRPr="00AE2CE0">
        <w:rPr>
          <w:rFonts w:ascii="Arial" w:hAnsi="Arial" w:cs="Arial"/>
          <w:sz w:val="24"/>
          <w:szCs w:val="24"/>
        </w:rPr>
        <w:t xml:space="preserve"> only admin, distribution point staff and agency staff can access.</w:t>
      </w:r>
    </w:p>
    <w:p w:rsidR="006816D7" w:rsidRPr="00AE2CE0" w:rsidRDefault="006816D7" w:rsidP="00C073C6">
      <w:pPr>
        <w:jc w:val="both"/>
        <w:rPr>
          <w:rFonts w:ascii="Arial" w:hAnsi="Arial" w:cs="Arial"/>
          <w:sz w:val="24"/>
          <w:szCs w:val="24"/>
        </w:rPr>
      </w:pPr>
      <w:r w:rsidRPr="0018292A">
        <w:rPr>
          <w:rFonts w:ascii="Arial" w:hAnsi="Arial" w:cs="Arial"/>
          <w:b/>
          <w:sz w:val="24"/>
          <w:szCs w:val="24"/>
          <w:rPrChange w:id="150" w:author="Tomás Arruda" w:date="2013-12-16T19:01:00Z">
            <w:rPr>
              <w:rFonts w:ascii="Arial" w:hAnsi="Arial" w:cs="Arial"/>
              <w:sz w:val="24"/>
              <w:szCs w:val="24"/>
            </w:rPr>
          </w:rPrChange>
        </w:rPr>
        <w:t>User Control and Register:</w:t>
      </w:r>
      <w:r w:rsidRPr="00AE2CE0">
        <w:rPr>
          <w:rFonts w:ascii="Arial" w:hAnsi="Arial" w:cs="Arial"/>
          <w:sz w:val="24"/>
          <w:szCs w:val="24"/>
        </w:rPr>
        <w:t xml:space="preserve"> only admin and volunteer coordinator.</w:t>
      </w:r>
    </w:p>
    <w:p w:rsidR="003D69D5" w:rsidRPr="00AE2CE0" w:rsidRDefault="003D69D5" w:rsidP="00C073C6">
      <w:pPr>
        <w:ind w:firstLine="720"/>
        <w:jc w:val="both"/>
        <w:rPr>
          <w:rFonts w:ascii="Arial" w:hAnsi="Arial" w:cs="Arial"/>
          <w:sz w:val="24"/>
          <w:szCs w:val="24"/>
        </w:rPr>
      </w:pPr>
      <w:del w:id="151" w:author="Paul Kentish" w:date="2013-12-16T16:46:00Z">
        <w:r w:rsidRPr="00AE2CE0" w:rsidDel="001F1199">
          <w:rPr>
            <w:rFonts w:ascii="Arial" w:hAnsi="Arial" w:cs="Arial"/>
            <w:sz w:val="24"/>
            <w:szCs w:val="24"/>
          </w:rPr>
          <w:delText>If a</w:delText>
        </w:r>
      </w:del>
      <w:ins w:id="152" w:author="Paul Kentish" w:date="2013-12-16T16:46:00Z">
        <w:r w:rsidR="001F1199">
          <w:rPr>
            <w:rFonts w:ascii="Arial" w:hAnsi="Arial" w:cs="Arial"/>
            <w:sz w:val="24"/>
            <w:szCs w:val="24"/>
          </w:rPr>
          <w:t>A</w:t>
        </w:r>
      </w:ins>
      <w:r w:rsidRPr="00AE2CE0">
        <w:rPr>
          <w:rFonts w:ascii="Arial" w:hAnsi="Arial" w:cs="Arial"/>
          <w:sz w:val="24"/>
          <w:szCs w:val="24"/>
        </w:rPr>
        <w:t xml:space="preserve"> user</w:t>
      </w:r>
      <w:ins w:id="153" w:author="Paul Kentish" w:date="2013-12-16T16:46:00Z">
        <w:r w:rsidR="001F1199">
          <w:rPr>
            <w:rFonts w:ascii="Arial" w:hAnsi="Arial" w:cs="Arial"/>
            <w:sz w:val="24"/>
            <w:szCs w:val="24"/>
          </w:rPr>
          <w:t>’s</w:t>
        </w:r>
      </w:ins>
      <w:r w:rsidRPr="00AE2CE0">
        <w:rPr>
          <w:rFonts w:ascii="Arial" w:hAnsi="Arial" w:cs="Arial"/>
          <w:sz w:val="24"/>
          <w:szCs w:val="24"/>
        </w:rPr>
        <w:t xml:space="preserve"> </w:t>
      </w:r>
      <w:ins w:id="154" w:author="Paul Kentish" w:date="2013-12-16T16:46:00Z">
        <w:r w:rsidR="001F1199">
          <w:rPr>
            <w:rFonts w:ascii="Arial" w:hAnsi="Arial" w:cs="Arial"/>
            <w:sz w:val="24"/>
            <w:szCs w:val="24"/>
          </w:rPr>
          <w:t xml:space="preserve">level of </w:t>
        </w:r>
      </w:ins>
      <w:del w:id="155" w:author="Paul Kentish" w:date="2013-12-16T16:46:00Z">
        <w:r w:rsidRPr="00AE2CE0" w:rsidDel="001F1199">
          <w:rPr>
            <w:rFonts w:ascii="Arial" w:hAnsi="Arial" w:cs="Arial"/>
            <w:sz w:val="24"/>
            <w:szCs w:val="24"/>
          </w:rPr>
          <w:delText xml:space="preserve">try to change his </w:delText>
        </w:r>
      </w:del>
      <w:r w:rsidRPr="00AE2CE0">
        <w:rPr>
          <w:rFonts w:ascii="Arial" w:hAnsi="Arial" w:cs="Arial"/>
          <w:sz w:val="24"/>
          <w:szCs w:val="24"/>
        </w:rPr>
        <w:t xml:space="preserve">authorization </w:t>
      </w:r>
      <w:del w:id="156" w:author="Paul Kentish" w:date="2013-12-16T16:46:00Z">
        <w:r w:rsidRPr="00AE2CE0" w:rsidDel="001F1199">
          <w:rPr>
            <w:rFonts w:ascii="Arial" w:hAnsi="Arial" w:cs="Arial"/>
            <w:sz w:val="24"/>
            <w:szCs w:val="24"/>
          </w:rPr>
          <w:delText>to another one</w:delText>
        </w:r>
      </w:del>
      <w:ins w:id="157" w:author="Paul Kentish" w:date="2013-12-16T16:46:00Z">
        <w:r w:rsidR="001F1199">
          <w:rPr>
            <w:rFonts w:ascii="Arial" w:hAnsi="Arial" w:cs="Arial"/>
            <w:sz w:val="24"/>
            <w:szCs w:val="24"/>
          </w:rPr>
          <w:t>can only be changed with the approval of</w:t>
        </w:r>
      </w:ins>
      <w:r w:rsidRPr="00AE2CE0">
        <w:rPr>
          <w:rFonts w:ascii="Arial" w:hAnsi="Arial" w:cs="Arial"/>
          <w:sz w:val="24"/>
          <w:szCs w:val="24"/>
        </w:rPr>
        <w:t xml:space="preserve"> the volunteer coordinator</w:t>
      </w:r>
      <w:del w:id="158" w:author="Paul Kentish" w:date="2013-12-16T16:46:00Z">
        <w:r w:rsidRPr="00AE2CE0" w:rsidDel="001F1199">
          <w:rPr>
            <w:rFonts w:ascii="Arial" w:hAnsi="Arial" w:cs="Arial"/>
            <w:sz w:val="24"/>
            <w:szCs w:val="24"/>
          </w:rPr>
          <w:delText xml:space="preserve"> need to authorize this change</w:delText>
        </w:r>
      </w:del>
      <w:r w:rsidRPr="00AE2CE0">
        <w:rPr>
          <w:rFonts w:ascii="Arial" w:hAnsi="Arial" w:cs="Arial"/>
          <w:sz w:val="24"/>
          <w:szCs w:val="24"/>
        </w:rPr>
        <w:t>.</w:t>
      </w:r>
    </w:p>
    <w:p w:rsidR="00045E1D" w:rsidRPr="00AE2CE0" w:rsidRDefault="00045E1D" w:rsidP="00C073C6">
      <w:pPr>
        <w:ind w:firstLine="720"/>
        <w:jc w:val="both"/>
        <w:rPr>
          <w:rFonts w:ascii="Arial" w:hAnsi="Arial" w:cs="Arial"/>
          <w:sz w:val="24"/>
          <w:szCs w:val="24"/>
        </w:rPr>
      </w:pPr>
      <w:r w:rsidRPr="00AE2CE0">
        <w:rPr>
          <w:rFonts w:ascii="Arial" w:hAnsi="Arial" w:cs="Arial"/>
          <w:sz w:val="24"/>
          <w:szCs w:val="24"/>
        </w:rPr>
        <w:t>The system administrat</w:t>
      </w:r>
      <w:ins w:id="159" w:author="Paul Kentish" w:date="2013-12-16T16:47:00Z">
        <w:r w:rsidR="001F1199">
          <w:rPr>
            <w:rFonts w:ascii="Arial" w:hAnsi="Arial" w:cs="Arial"/>
            <w:sz w:val="24"/>
            <w:szCs w:val="24"/>
          </w:rPr>
          <w:t>or</w:t>
        </w:r>
      </w:ins>
      <w:del w:id="160" w:author="Paul Kentish" w:date="2013-12-16T16:47:00Z">
        <w:r w:rsidRPr="00AE2CE0" w:rsidDel="001F1199">
          <w:rPr>
            <w:rFonts w:ascii="Arial" w:hAnsi="Arial" w:cs="Arial"/>
            <w:sz w:val="24"/>
            <w:szCs w:val="24"/>
          </w:rPr>
          <w:delText>ion</w:delText>
        </w:r>
      </w:del>
      <w:r w:rsidRPr="00AE2CE0">
        <w:rPr>
          <w:rFonts w:ascii="Arial" w:hAnsi="Arial" w:cs="Arial"/>
          <w:sz w:val="24"/>
          <w:szCs w:val="24"/>
        </w:rPr>
        <w:t xml:space="preserve"> </w:t>
      </w:r>
      <w:del w:id="161" w:author="Paul Kentish" w:date="2013-12-16T16:47:00Z">
        <w:r w:rsidRPr="00AE2CE0" w:rsidDel="001F1199">
          <w:rPr>
            <w:rFonts w:ascii="Arial" w:hAnsi="Arial" w:cs="Arial"/>
            <w:sz w:val="24"/>
            <w:szCs w:val="24"/>
          </w:rPr>
          <w:delText xml:space="preserve">is an authorization that is not allowed to be registered as a new user, he or she </w:delText>
        </w:r>
      </w:del>
      <w:r w:rsidRPr="00AE2CE0">
        <w:rPr>
          <w:rFonts w:ascii="Arial" w:hAnsi="Arial" w:cs="Arial"/>
          <w:sz w:val="24"/>
          <w:szCs w:val="24"/>
        </w:rPr>
        <w:t xml:space="preserve">needs to be added directly </w:t>
      </w:r>
      <w:del w:id="162" w:author="Paul Kentish" w:date="2013-12-16T16:47:00Z">
        <w:r w:rsidRPr="00AE2CE0" w:rsidDel="001F1199">
          <w:rPr>
            <w:rFonts w:ascii="Arial" w:hAnsi="Arial" w:cs="Arial"/>
            <w:sz w:val="24"/>
            <w:szCs w:val="24"/>
          </w:rPr>
          <w:delText xml:space="preserve">in </w:delText>
        </w:r>
      </w:del>
      <w:ins w:id="163" w:author="Paul Kentish" w:date="2013-12-16T16:47:00Z">
        <w:r w:rsidR="001F1199">
          <w:rPr>
            <w:rFonts w:ascii="Arial" w:hAnsi="Arial" w:cs="Arial"/>
            <w:sz w:val="24"/>
            <w:szCs w:val="24"/>
          </w:rPr>
          <w:t>to</w:t>
        </w:r>
        <w:r w:rsidR="001F1199" w:rsidRPr="00AE2CE0">
          <w:rPr>
            <w:rFonts w:ascii="Arial" w:hAnsi="Arial" w:cs="Arial"/>
            <w:sz w:val="24"/>
            <w:szCs w:val="24"/>
          </w:rPr>
          <w:t xml:space="preserve"> </w:t>
        </w:r>
      </w:ins>
      <w:r w:rsidRPr="00AE2CE0">
        <w:rPr>
          <w:rFonts w:ascii="Arial" w:hAnsi="Arial" w:cs="Arial"/>
          <w:sz w:val="24"/>
          <w:szCs w:val="24"/>
        </w:rPr>
        <w:t xml:space="preserve">the </w:t>
      </w:r>
      <w:del w:id="164" w:author="Paul Kentish" w:date="2013-12-16T16:47:00Z">
        <w:r w:rsidRPr="00AE2CE0" w:rsidDel="001F1199">
          <w:rPr>
            <w:rFonts w:ascii="Arial" w:hAnsi="Arial" w:cs="Arial"/>
            <w:sz w:val="24"/>
            <w:szCs w:val="24"/>
          </w:rPr>
          <w:delText>data base</w:delText>
        </w:r>
      </w:del>
      <w:ins w:id="165" w:author="Paul Kentish" w:date="2013-12-16T16:47:00Z">
        <w:r w:rsidR="001F1199" w:rsidRPr="00AE2CE0">
          <w:rPr>
            <w:rFonts w:ascii="Arial" w:hAnsi="Arial" w:cs="Arial"/>
            <w:sz w:val="24"/>
            <w:szCs w:val="24"/>
          </w:rPr>
          <w:t>database</w:t>
        </w:r>
      </w:ins>
      <w:r w:rsidRPr="00AE2CE0">
        <w:rPr>
          <w:rFonts w:ascii="Arial" w:hAnsi="Arial" w:cs="Arial"/>
          <w:sz w:val="24"/>
          <w:szCs w:val="24"/>
        </w:rPr>
        <w:t xml:space="preserve"> and has </w:t>
      </w:r>
      <w:del w:id="166" w:author="Paul Kentish" w:date="2013-12-16T16:47:00Z">
        <w:r w:rsidRPr="00AE2CE0" w:rsidDel="001F1199">
          <w:rPr>
            <w:rFonts w:ascii="Arial" w:hAnsi="Arial" w:cs="Arial"/>
            <w:sz w:val="24"/>
            <w:szCs w:val="24"/>
          </w:rPr>
          <w:delText>got entirely</w:delText>
        </w:r>
      </w:del>
      <w:ins w:id="167" w:author="Paul Kentish" w:date="2013-12-16T16:47:00Z">
        <w:r w:rsidR="001F1199">
          <w:rPr>
            <w:rFonts w:ascii="Arial" w:hAnsi="Arial" w:cs="Arial"/>
            <w:sz w:val="24"/>
            <w:szCs w:val="24"/>
          </w:rPr>
          <w:t>unrestricted</w:t>
        </w:r>
      </w:ins>
      <w:r w:rsidRPr="00AE2CE0">
        <w:rPr>
          <w:rFonts w:ascii="Arial" w:hAnsi="Arial" w:cs="Arial"/>
          <w:sz w:val="24"/>
          <w:szCs w:val="24"/>
        </w:rPr>
        <w:t xml:space="preserve"> access to any website resource.</w:t>
      </w:r>
      <w:r w:rsidR="007A3BEE" w:rsidRPr="00AE2CE0">
        <w:rPr>
          <w:rFonts w:ascii="Arial" w:hAnsi="Arial" w:cs="Arial"/>
          <w:sz w:val="24"/>
          <w:szCs w:val="24"/>
        </w:rPr>
        <w:t xml:space="preserve"> In addition, an</w:t>
      </w:r>
      <w:del w:id="168" w:author="Paul Kentish" w:date="2013-12-16T16:49:00Z">
        <w:r w:rsidR="007A3BEE" w:rsidRPr="00AE2CE0" w:rsidDel="00CE0F89">
          <w:rPr>
            <w:rFonts w:ascii="Arial" w:hAnsi="Arial" w:cs="Arial"/>
            <w:sz w:val="24"/>
            <w:szCs w:val="24"/>
          </w:rPr>
          <w:delText>d</w:delText>
        </w:r>
      </w:del>
      <w:r w:rsidR="007A3BEE" w:rsidRPr="00AE2CE0">
        <w:rPr>
          <w:rFonts w:ascii="Arial" w:hAnsi="Arial" w:cs="Arial"/>
          <w:sz w:val="24"/>
          <w:szCs w:val="24"/>
        </w:rPr>
        <w:t xml:space="preserve"> admin is able to register new admins.</w:t>
      </w:r>
    </w:p>
    <w:p w:rsidR="003D69D5" w:rsidRPr="00AE2CE0" w:rsidRDefault="003D69D5" w:rsidP="00C073C6">
      <w:pPr>
        <w:jc w:val="both"/>
        <w:rPr>
          <w:rFonts w:ascii="Arial" w:hAnsi="Arial" w:cs="Arial"/>
          <w:b/>
          <w:sz w:val="24"/>
          <w:szCs w:val="24"/>
        </w:rPr>
      </w:pPr>
      <w:r w:rsidRPr="00AE2CE0">
        <w:rPr>
          <w:rFonts w:ascii="Arial" w:hAnsi="Arial" w:cs="Arial"/>
          <w:b/>
          <w:sz w:val="24"/>
          <w:szCs w:val="24"/>
        </w:rPr>
        <w:t>Risks</w:t>
      </w:r>
    </w:p>
    <w:p w:rsidR="003D69D5" w:rsidRPr="00AE2CE0" w:rsidRDefault="00CE0F89" w:rsidP="00C073C6">
      <w:pPr>
        <w:ind w:firstLine="720"/>
        <w:jc w:val="both"/>
        <w:rPr>
          <w:rFonts w:ascii="Arial" w:hAnsi="Arial" w:cs="Arial"/>
          <w:sz w:val="24"/>
          <w:szCs w:val="24"/>
        </w:rPr>
      </w:pPr>
      <w:ins w:id="169" w:author="Paul Kentish" w:date="2013-12-16T16:53:00Z">
        <w:r>
          <w:rPr>
            <w:rFonts w:ascii="Arial" w:hAnsi="Arial" w:cs="Arial"/>
            <w:sz w:val="24"/>
            <w:szCs w:val="24"/>
          </w:rPr>
          <w:t>Both the systems administrator and the</w:t>
        </w:r>
      </w:ins>
      <w:del w:id="170" w:author="Paul Kentish" w:date="2013-12-16T16:53:00Z">
        <w:r w:rsidR="003D69D5" w:rsidRPr="00AE2CE0" w:rsidDel="00CE0F89">
          <w:rPr>
            <w:rFonts w:ascii="Arial" w:hAnsi="Arial" w:cs="Arial"/>
            <w:sz w:val="24"/>
            <w:szCs w:val="24"/>
          </w:rPr>
          <w:delText>The</w:delText>
        </w:r>
      </w:del>
      <w:r w:rsidR="003D69D5" w:rsidRPr="00AE2CE0">
        <w:rPr>
          <w:rFonts w:ascii="Arial" w:hAnsi="Arial" w:cs="Arial"/>
          <w:sz w:val="24"/>
          <w:szCs w:val="24"/>
        </w:rPr>
        <w:t xml:space="preserve"> volunteer </w:t>
      </w:r>
      <w:del w:id="171" w:author="Paul Kentish" w:date="2013-12-16T16:53:00Z">
        <w:r w:rsidR="003D69D5" w:rsidRPr="00AE2CE0" w:rsidDel="00CE0F89">
          <w:rPr>
            <w:rFonts w:ascii="Arial" w:hAnsi="Arial" w:cs="Arial"/>
            <w:sz w:val="24"/>
            <w:szCs w:val="24"/>
          </w:rPr>
          <w:delText xml:space="preserve">coordination </w:delText>
        </w:r>
      </w:del>
      <w:ins w:id="172" w:author="Paul Kentish" w:date="2013-12-16T16:53:00Z">
        <w:r w:rsidRPr="00AE2CE0">
          <w:rPr>
            <w:rFonts w:ascii="Arial" w:hAnsi="Arial" w:cs="Arial"/>
            <w:sz w:val="24"/>
            <w:szCs w:val="24"/>
          </w:rPr>
          <w:t>coordinat</w:t>
        </w:r>
        <w:r>
          <w:rPr>
            <w:rFonts w:ascii="Arial" w:hAnsi="Arial" w:cs="Arial"/>
            <w:sz w:val="24"/>
            <w:szCs w:val="24"/>
          </w:rPr>
          <w:t>or</w:t>
        </w:r>
        <w:r w:rsidRPr="00AE2CE0">
          <w:rPr>
            <w:rFonts w:ascii="Arial" w:hAnsi="Arial" w:cs="Arial"/>
            <w:sz w:val="24"/>
            <w:szCs w:val="24"/>
          </w:rPr>
          <w:t xml:space="preserve"> </w:t>
        </w:r>
      </w:ins>
      <w:ins w:id="173" w:author="Paul Kentish" w:date="2013-12-16T16:54:00Z">
        <w:r>
          <w:rPr>
            <w:rFonts w:ascii="Arial" w:hAnsi="Arial" w:cs="Arial"/>
            <w:sz w:val="24"/>
            <w:szCs w:val="24"/>
          </w:rPr>
          <w:t>are</w:t>
        </w:r>
      </w:ins>
      <w:del w:id="174" w:author="Paul Kentish" w:date="2013-12-16T16:54:00Z">
        <w:r w:rsidR="003D69D5" w:rsidRPr="00AE2CE0" w:rsidDel="00CE0F89">
          <w:rPr>
            <w:rFonts w:ascii="Arial" w:hAnsi="Arial" w:cs="Arial"/>
            <w:sz w:val="24"/>
            <w:szCs w:val="24"/>
          </w:rPr>
          <w:delText>is</w:delText>
        </w:r>
      </w:del>
      <w:r w:rsidR="003D69D5" w:rsidRPr="00AE2CE0">
        <w:rPr>
          <w:rFonts w:ascii="Arial" w:hAnsi="Arial" w:cs="Arial"/>
          <w:sz w:val="24"/>
          <w:szCs w:val="24"/>
        </w:rPr>
        <w:t xml:space="preserve"> the most powerful in terms of security </w:t>
      </w:r>
      <w:del w:id="175" w:author="Paul Kentish" w:date="2013-12-16T16:54:00Z">
        <w:r w:rsidR="003D69D5" w:rsidRPr="00AE2CE0" w:rsidDel="00CE0F89">
          <w:rPr>
            <w:rFonts w:ascii="Arial" w:hAnsi="Arial" w:cs="Arial"/>
            <w:sz w:val="24"/>
            <w:szCs w:val="24"/>
          </w:rPr>
          <w:delText xml:space="preserve">entity </w:delText>
        </w:r>
      </w:del>
      <w:r w:rsidR="003D69D5" w:rsidRPr="00AE2CE0">
        <w:rPr>
          <w:rFonts w:ascii="Arial" w:hAnsi="Arial" w:cs="Arial"/>
          <w:sz w:val="24"/>
          <w:szCs w:val="24"/>
        </w:rPr>
        <w:t xml:space="preserve">in the Canterbury Food Bank website because </w:t>
      </w:r>
      <w:del w:id="176" w:author="Paul Kentish" w:date="2013-12-16T16:55:00Z">
        <w:r w:rsidR="003D69D5" w:rsidRPr="00AE2CE0" w:rsidDel="00CE0F89">
          <w:rPr>
            <w:rFonts w:ascii="Arial" w:hAnsi="Arial" w:cs="Arial"/>
            <w:sz w:val="24"/>
            <w:szCs w:val="24"/>
          </w:rPr>
          <w:delText xml:space="preserve">he or she will </w:delText>
        </w:r>
      </w:del>
      <w:ins w:id="177" w:author="Paul Kentish" w:date="2013-12-16T16:55:00Z">
        <w:r>
          <w:rPr>
            <w:rFonts w:ascii="Arial" w:hAnsi="Arial" w:cs="Arial"/>
            <w:sz w:val="24"/>
            <w:szCs w:val="24"/>
          </w:rPr>
          <w:t xml:space="preserve">they are able to </w:t>
        </w:r>
      </w:ins>
      <w:r w:rsidR="003D69D5" w:rsidRPr="00AE2CE0">
        <w:rPr>
          <w:rFonts w:ascii="Arial" w:hAnsi="Arial" w:cs="Arial"/>
          <w:sz w:val="24"/>
          <w:szCs w:val="24"/>
        </w:rPr>
        <w:t xml:space="preserve">accept new volunteers or change </w:t>
      </w:r>
      <w:del w:id="178" w:author="Paul Kentish" w:date="2013-12-16T16:56:00Z">
        <w:r w:rsidR="003D69D5" w:rsidRPr="00AE2CE0" w:rsidDel="00CE0F89">
          <w:rPr>
            <w:rFonts w:ascii="Arial" w:hAnsi="Arial" w:cs="Arial"/>
            <w:sz w:val="24"/>
            <w:szCs w:val="24"/>
          </w:rPr>
          <w:delText xml:space="preserve">or enable </w:delText>
        </w:r>
      </w:del>
      <w:r w:rsidR="003D69D5" w:rsidRPr="00AE2CE0">
        <w:rPr>
          <w:rFonts w:ascii="Arial" w:hAnsi="Arial" w:cs="Arial"/>
          <w:sz w:val="24"/>
          <w:szCs w:val="24"/>
        </w:rPr>
        <w:t xml:space="preserve">the </w:t>
      </w:r>
      <w:ins w:id="179" w:author="Paul Kentish" w:date="2013-12-16T16:56:00Z">
        <w:r>
          <w:rPr>
            <w:rFonts w:ascii="Arial" w:hAnsi="Arial" w:cs="Arial"/>
            <w:sz w:val="24"/>
            <w:szCs w:val="24"/>
          </w:rPr>
          <w:t xml:space="preserve">level of </w:t>
        </w:r>
      </w:ins>
      <w:r w:rsidR="003D69D5" w:rsidRPr="00AE2CE0">
        <w:rPr>
          <w:rFonts w:ascii="Arial" w:hAnsi="Arial" w:cs="Arial"/>
          <w:sz w:val="24"/>
          <w:szCs w:val="24"/>
        </w:rPr>
        <w:t>authori</w:t>
      </w:r>
      <w:ins w:id="180" w:author="Paul Kentish" w:date="2013-12-16T16:56:00Z">
        <w:r>
          <w:rPr>
            <w:rFonts w:ascii="Arial" w:hAnsi="Arial" w:cs="Arial"/>
            <w:sz w:val="24"/>
            <w:szCs w:val="24"/>
          </w:rPr>
          <w:t>s</w:t>
        </w:r>
      </w:ins>
      <w:del w:id="181" w:author="Paul Kentish" w:date="2013-12-16T16:56:00Z">
        <w:r w:rsidR="003D69D5" w:rsidRPr="00AE2CE0" w:rsidDel="00CE0F89">
          <w:rPr>
            <w:rFonts w:ascii="Arial" w:hAnsi="Arial" w:cs="Arial"/>
            <w:sz w:val="24"/>
            <w:szCs w:val="24"/>
          </w:rPr>
          <w:delText>z</w:delText>
        </w:r>
      </w:del>
      <w:r w:rsidR="003D69D5" w:rsidRPr="00AE2CE0">
        <w:rPr>
          <w:rFonts w:ascii="Arial" w:hAnsi="Arial" w:cs="Arial"/>
          <w:sz w:val="24"/>
          <w:szCs w:val="24"/>
        </w:rPr>
        <w:t xml:space="preserve">ation of each one. Therefore, </w:t>
      </w:r>
      <w:ins w:id="182" w:author="Paul Kentish" w:date="2013-12-16T16:56:00Z">
        <w:r>
          <w:rPr>
            <w:rFonts w:ascii="Arial" w:hAnsi="Arial" w:cs="Arial"/>
            <w:sz w:val="24"/>
            <w:szCs w:val="24"/>
          </w:rPr>
          <w:t xml:space="preserve">the </w:t>
        </w:r>
      </w:ins>
      <w:r w:rsidR="003D69D5" w:rsidRPr="00AE2CE0">
        <w:rPr>
          <w:rFonts w:ascii="Arial" w:hAnsi="Arial" w:cs="Arial"/>
          <w:sz w:val="24"/>
          <w:szCs w:val="24"/>
        </w:rPr>
        <w:t xml:space="preserve">volunteer coordinator </w:t>
      </w:r>
      <w:del w:id="183" w:author="Paul Kentish" w:date="2013-12-16T16:56:00Z">
        <w:r w:rsidR="003D69D5" w:rsidRPr="00AE2CE0" w:rsidDel="00CE0F89">
          <w:rPr>
            <w:rFonts w:ascii="Arial" w:hAnsi="Arial" w:cs="Arial"/>
            <w:sz w:val="24"/>
            <w:szCs w:val="24"/>
          </w:rPr>
          <w:delText xml:space="preserve">or </w:delText>
        </w:r>
      </w:del>
      <w:ins w:id="184" w:author="Paul Kentish" w:date="2013-12-16T16:56:00Z">
        <w:r>
          <w:rPr>
            <w:rFonts w:ascii="Arial" w:hAnsi="Arial" w:cs="Arial"/>
            <w:sz w:val="24"/>
            <w:szCs w:val="24"/>
          </w:rPr>
          <w:t>and</w:t>
        </w:r>
        <w:r w:rsidRPr="00AE2CE0">
          <w:rPr>
            <w:rFonts w:ascii="Arial" w:hAnsi="Arial" w:cs="Arial"/>
            <w:sz w:val="24"/>
            <w:szCs w:val="24"/>
          </w:rPr>
          <w:t xml:space="preserve"> </w:t>
        </w:r>
      </w:ins>
      <w:r w:rsidR="003D69D5" w:rsidRPr="00AE2CE0">
        <w:rPr>
          <w:rFonts w:ascii="Arial" w:hAnsi="Arial" w:cs="Arial"/>
          <w:sz w:val="24"/>
          <w:szCs w:val="24"/>
        </w:rPr>
        <w:t xml:space="preserve">the </w:t>
      </w:r>
      <w:del w:id="185" w:author="Paul Kentish" w:date="2013-12-16T16:56:00Z">
        <w:r w:rsidR="003D69D5" w:rsidRPr="00AE2CE0" w:rsidDel="00CE0F89">
          <w:rPr>
            <w:rFonts w:ascii="Arial" w:hAnsi="Arial" w:cs="Arial"/>
            <w:sz w:val="24"/>
            <w:szCs w:val="24"/>
          </w:rPr>
          <w:delText>team of volunteer coordinators</w:delText>
        </w:r>
      </w:del>
      <w:ins w:id="186" w:author="Paul Kentish" w:date="2013-12-16T16:56:00Z">
        <w:r>
          <w:rPr>
            <w:rFonts w:ascii="Arial" w:hAnsi="Arial" w:cs="Arial"/>
            <w:sz w:val="24"/>
            <w:szCs w:val="24"/>
          </w:rPr>
          <w:t xml:space="preserve">systems </w:t>
        </w:r>
        <w:del w:id="187" w:author="Tomás Arruda" w:date="2013-12-16T19:01:00Z">
          <w:r w:rsidDel="0018292A">
            <w:rPr>
              <w:rFonts w:ascii="Arial" w:hAnsi="Arial" w:cs="Arial"/>
              <w:sz w:val="24"/>
              <w:szCs w:val="24"/>
            </w:rPr>
            <w:delText>admibnistrator</w:delText>
          </w:r>
        </w:del>
      </w:ins>
      <w:ins w:id="188" w:author="Tomás Arruda" w:date="2013-12-16T19:01:00Z">
        <w:r w:rsidR="0018292A">
          <w:rPr>
            <w:rFonts w:ascii="Arial" w:hAnsi="Arial" w:cs="Arial"/>
            <w:sz w:val="24"/>
            <w:szCs w:val="24"/>
          </w:rPr>
          <w:t>administrator</w:t>
        </w:r>
      </w:ins>
      <w:r w:rsidR="003D69D5" w:rsidRPr="00AE2CE0">
        <w:rPr>
          <w:rFonts w:ascii="Arial" w:hAnsi="Arial" w:cs="Arial"/>
          <w:sz w:val="24"/>
          <w:szCs w:val="24"/>
        </w:rPr>
        <w:t xml:space="preserve"> need to be </w:t>
      </w:r>
      <w:del w:id="189" w:author="Tomás Arruda" w:date="2013-12-16T19:01:00Z">
        <w:r w:rsidR="003D69D5" w:rsidRPr="00AE2CE0" w:rsidDel="0018292A">
          <w:rPr>
            <w:rFonts w:ascii="Arial" w:hAnsi="Arial" w:cs="Arial"/>
            <w:sz w:val="24"/>
            <w:szCs w:val="24"/>
          </w:rPr>
          <w:delText>trus</w:delText>
        </w:r>
      </w:del>
      <w:ins w:id="190" w:author="Paul Kentish" w:date="2013-12-16T16:57:00Z">
        <w:del w:id="191" w:author="Tomás Arruda" w:date="2013-12-16T19:01:00Z">
          <w:r w:rsidDel="0018292A">
            <w:rPr>
              <w:rFonts w:ascii="Arial" w:hAnsi="Arial" w:cs="Arial"/>
              <w:sz w:val="24"/>
              <w:szCs w:val="24"/>
            </w:rPr>
            <w:delText>tworthy</w:delText>
          </w:r>
        </w:del>
      </w:ins>
      <w:del w:id="192" w:author="Tomás Arruda" w:date="2013-12-16T19:01:00Z">
        <w:r w:rsidR="003D69D5" w:rsidRPr="00AE2CE0" w:rsidDel="0018292A">
          <w:rPr>
            <w:rFonts w:ascii="Arial" w:hAnsi="Arial" w:cs="Arial"/>
            <w:sz w:val="24"/>
            <w:szCs w:val="24"/>
          </w:rPr>
          <w:delText>tful</w:delText>
        </w:r>
      </w:del>
      <w:ins w:id="193" w:author="Tomás Arruda" w:date="2013-12-16T19:01:00Z">
        <w:r w:rsidR="0018292A" w:rsidRPr="00AE2CE0">
          <w:rPr>
            <w:rFonts w:ascii="Arial" w:hAnsi="Arial" w:cs="Arial"/>
            <w:sz w:val="24"/>
            <w:szCs w:val="24"/>
          </w:rPr>
          <w:t>trus</w:t>
        </w:r>
        <w:r w:rsidR="0018292A">
          <w:rPr>
            <w:rFonts w:ascii="Arial" w:hAnsi="Arial" w:cs="Arial"/>
            <w:sz w:val="24"/>
            <w:szCs w:val="24"/>
          </w:rPr>
          <w:t>tworthy</w:t>
        </w:r>
      </w:ins>
      <w:r w:rsidR="003D69D5" w:rsidRPr="00AE2CE0">
        <w:rPr>
          <w:rFonts w:ascii="Arial" w:hAnsi="Arial" w:cs="Arial"/>
          <w:sz w:val="24"/>
          <w:szCs w:val="24"/>
        </w:rPr>
        <w:t xml:space="preserve"> </w:t>
      </w:r>
      <w:r w:rsidR="00384F29" w:rsidRPr="00AE2CE0">
        <w:rPr>
          <w:rFonts w:ascii="Arial" w:hAnsi="Arial" w:cs="Arial"/>
          <w:sz w:val="24"/>
          <w:szCs w:val="24"/>
        </w:rPr>
        <w:t>because they</w:t>
      </w:r>
      <w:r w:rsidR="003D69D5" w:rsidRPr="00AE2CE0">
        <w:rPr>
          <w:rFonts w:ascii="Arial" w:hAnsi="Arial" w:cs="Arial"/>
          <w:sz w:val="24"/>
          <w:szCs w:val="24"/>
        </w:rPr>
        <w:t xml:space="preserve"> </w:t>
      </w:r>
      <w:del w:id="194" w:author="Paul Kentish" w:date="2013-12-16T16:57:00Z">
        <w:r w:rsidR="003D69D5" w:rsidRPr="00AE2CE0" w:rsidDel="00CE0F89">
          <w:rPr>
            <w:rFonts w:ascii="Arial" w:hAnsi="Arial" w:cs="Arial"/>
            <w:sz w:val="24"/>
            <w:szCs w:val="24"/>
          </w:rPr>
          <w:delText>have and</w:delText>
        </w:r>
      </w:del>
      <w:ins w:id="195" w:author="Paul Kentish" w:date="2013-12-16T16:57:00Z">
        <w:r>
          <w:rPr>
            <w:rFonts w:ascii="Arial" w:hAnsi="Arial" w:cs="Arial"/>
            <w:sz w:val="24"/>
            <w:szCs w:val="24"/>
          </w:rPr>
          <w:t>are able to</w:t>
        </w:r>
      </w:ins>
      <w:r w:rsidR="003D69D5" w:rsidRPr="00AE2CE0">
        <w:rPr>
          <w:rFonts w:ascii="Arial" w:hAnsi="Arial" w:cs="Arial"/>
          <w:sz w:val="24"/>
          <w:szCs w:val="24"/>
        </w:rPr>
        <w:t xml:space="preserve"> allow access to </w:t>
      </w:r>
      <w:r w:rsidR="00384F29" w:rsidRPr="00AE2CE0">
        <w:rPr>
          <w:rFonts w:ascii="Arial" w:hAnsi="Arial" w:cs="Arial"/>
          <w:sz w:val="24"/>
          <w:szCs w:val="24"/>
        </w:rPr>
        <w:t>confidential information.</w:t>
      </w:r>
    </w:p>
    <w:p w:rsidR="00DB1FB0" w:rsidRPr="00AE2CE0" w:rsidRDefault="00DB1FB0" w:rsidP="00C073C6">
      <w:pPr>
        <w:ind w:firstLine="720"/>
        <w:jc w:val="both"/>
        <w:rPr>
          <w:rFonts w:ascii="Arial" w:hAnsi="Arial" w:cs="Arial"/>
          <w:sz w:val="24"/>
          <w:szCs w:val="24"/>
        </w:rPr>
      </w:pPr>
      <w:r w:rsidRPr="00AE2CE0">
        <w:rPr>
          <w:rFonts w:ascii="Arial" w:hAnsi="Arial" w:cs="Arial"/>
          <w:sz w:val="24"/>
          <w:szCs w:val="24"/>
        </w:rPr>
        <w:t xml:space="preserve">Thus, the risk in this layer of the website is the </w:t>
      </w:r>
      <w:del w:id="196" w:author="Paul Kentish" w:date="2013-12-16T16:57:00Z">
        <w:r w:rsidRPr="00AE2CE0" w:rsidDel="00CE0F89">
          <w:rPr>
            <w:rFonts w:ascii="Arial" w:hAnsi="Arial" w:cs="Arial"/>
            <w:sz w:val="24"/>
            <w:szCs w:val="24"/>
          </w:rPr>
          <w:delText>authorization</w:delText>
        </w:r>
      </w:del>
      <w:ins w:id="197" w:author="Paul Kentish" w:date="2013-12-16T16:57:00Z">
        <w:r w:rsidR="00CE0F89" w:rsidRPr="00AE2CE0">
          <w:rPr>
            <w:rFonts w:ascii="Arial" w:hAnsi="Arial" w:cs="Arial"/>
            <w:sz w:val="24"/>
            <w:szCs w:val="24"/>
          </w:rPr>
          <w:t>authori</w:t>
        </w:r>
        <w:r w:rsidR="00CE0F89">
          <w:rPr>
            <w:rFonts w:ascii="Arial" w:hAnsi="Arial" w:cs="Arial"/>
            <w:sz w:val="24"/>
            <w:szCs w:val="24"/>
          </w:rPr>
          <w:t>s</w:t>
        </w:r>
        <w:r w:rsidR="00CE0F89" w:rsidRPr="00AE2CE0">
          <w:rPr>
            <w:rFonts w:ascii="Arial" w:hAnsi="Arial" w:cs="Arial"/>
            <w:sz w:val="24"/>
            <w:szCs w:val="24"/>
          </w:rPr>
          <w:t>ation</w:t>
        </w:r>
        <w:r w:rsidR="00CE0F89">
          <w:rPr>
            <w:rFonts w:ascii="Arial" w:hAnsi="Arial" w:cs="Arial"/>
            <w:sz w:val="24"/>
            <w:szCs w:val="24"/>
          </w:rPr>
          <w:t>.</w:t>
        </w:r>
      </w:ins>
      <w:del w:id="198" w:author="Paul Kentish" w:date="2013-12-16T16:57:00Z">
        <w:r w:rsidRPr="00AE2CE0" w:rsidDel="00CE0F89">
          <w:rPr>
            <w:rFonts w:ascii="Arial" w:hAnsi="Arial" w:cs="Arial"/>
            <w:sz w:val="24"/>
            <w:szCs w:val="24"/>
          </w:rPr>
          <w:delText>,</w:delText>
        </w:r>
      </w:del>
      <w:r w:rsidRPr="00AE2CE0">
        <w:rPr>
          <w:rFonts w:ascii="Arial" w:hAnsi="Arial" w:cs="Arial"/>
          <w:sz w:val="24"/>
          <w:szCs w:val="24"/>
        </w:rPr>
        <w:t xml:space="preserve"> </w:t>
      </w:r>
      <w:ins w:id="199" w:author="Paul Kentish" w:date="2013-12-16T16:58:00Z">
        <w:r w:rsidR="00CE0F89">
          <w:rPr>
            <w:rFonts w:ascii="Arial" w:hAnsi="Arial" w:cs="Arial"/>
            <w:sz w:val="24"/>
            <w:szCs w:val="24"/>
          </w:rPr>
          <w:t>A</w:t>
        </w:r>
      </w:ins>
      <w:del w:id="200" w:author="Paul Kentish" w:date="2013-12-16T16:57:00Z">
        <w:r w:rsidRPr="00AE2CE0" w:rsidDel="00CE0F89">
          <w:rPr>
            <w:rFonts w:ascii="Arial" w:hAnsi="Arial" w:cs="Arial"/>
            <w:sz w:val="24"/>
            <w:szCs w:val="24"/>
          </w:rPr>
          <w:delText>a</w:delText>
        </w:r>
      </w:del>
      <w:r w:rsidRPr="00AE2CE0">
        <w:rPr>
          <w:rFonts w:ascii="Arial" w:hAnsi="Arial" w:cs="Arial"/>
          <w:sz w:val="24"/>
          <w:szCs w:val="24"/>
        </w:rPr>
        <w:t xml:space="preserve"> person should </w:t>
      </w:r>
      <w:ins w:id="201" w:author="Paul Kentish" w:date="2013-12-16T16:58:00Z">
        <w:r w:rsidR="00CE0F89">
          <w:rPr>
            <w:rFonts w:ascii="Arial" w:hAnsi="Arial" w:cs="Arial"/>
            <w:sz w:val="24"/>
            <w:szCs w:val="24"/>
          </w:rPr>
          <w:t xml:space="preserve">only </w:t>
        </w:r>
      </w:ins>
      <w:r w:rsidRPr="00AE2CE0">
        <w:rPr>
          <w:rFonts w:ascii="Arial" w:hAnsi="Arial" w:cs="Arial"/>
          <w:sz w:val="24"/>
          <w:szCs w:val="24"/>
        </w:rPr>
        <w:t xml:space="preserve">be authorized to see confidential data by trusted users. </w:t>
      </w:r>
      <w:del w:id="202" w:author="Paul Kentish" w:date="2013-12-16T16:58:00Z">
        <w:r w:rsidRPr="00AE2CE0" w:rsidDel="00CE0F89">
          <w:rPr>
            <w:rFonts w:ascii="Arial" w:hAnsi="Arial" w:cs="Arial"/>
            <w:sz w:val="24"/>
            <w:szCs w:val="24"/>
          </w:rPr>
          <w:delText>Then t</w:delText>
        </w:r>
      </w:del>
      <w:ins w:id="203" w:author="Paul Kentish" w:date="2013-12-16T16:58:00Z">
        <w:r w:rsidR="00CE0F89">
          <w:rPr>
            <w:rFonts w:ascii="Arial" w:hAnsi="Arial" w:cs="Arial"/>
            <w:sz w:val="24"/>
            <w:szCs w:val="24"/>
          </w:rPr>
          <w:t>T</w:t>
        </w:r>
      </w:ins>
      <w:r w:rsidRPr="00AE2CE0">
        <w:rPr>
          <w:rFonts w:ascii="Arial" w:hAnsi="Arial" w:cs="Arial"/>
          <w:sz w:val="24"/>
          <w:szCs w:val="24"/>
        </w:rPr>
        <w:t xml:space="preserve">he encryption of </w:t>
      </w:r>
      <w:del w:id="204" w:author="Paul Kentish" w:date="2013-12-16T16:58:00Z">
        <w:r w:rsidRPr="00AE2CE0" w:rsidDel="00CE0F89">
          <w:rPr>
            <w:rFonts w:ascii="Arial" w:hAnsi="Arial" w:cs="Arial"/>
            <w:sz w:val="24"/>
            <w:szCs w:val="24"/>
          </w:rPr>
          <w:delText xml:space="preserve">the </w:delText>
        </w:r>
      </w:del>
      <w:r w:rsidRPr="00AE2CE0">
        <w:rPr>
          <w:rFonts w:ascii="Arial" w:hAnsi="Arial" w:cs="Arial"/>
          <w:sz w:val="24"/>
          <w:szCs w:val="24"/>
        </w:rPr>
        <w:t>password</w:t>
      </w:r>
      <w:ins w:id="205" w:author="Paul Kentish" w:date="2013-12-16T16:58:00Z">
        <w:r w:rsidR="00CE0F89">
          <w:rPr>
            <w:rFonts w:ascii="Arial" w:hAnsi="Arial" w:cs="Arial"/>
            <w:sz w:val="24"/>
            <w:szCs w:val="24"/>
          </w:rPr>
          <w:t>s</w:t>
        </w:r>
      </w:ins>
      <w:r w:rsidRPr="00AE2CE0">
        <w:rPr>
          <w:rFonts w:ascii="Arial" w:hAnsi="Arial" w:cs="Arial"/>
          <w:sz w:val="24"/>
          <w:szCs w:val="24"/>
        </w:rPr>
        <w:t xml:space="preserve"> create</w:t>
      </w:r>
      <w:ins w:id="206" w:author="Paul Kentish" w:date="2013-12-16T16:59:00Z">
        <w:r w:rsidR="00CE0F89">
          <w:rPr>
            <w:rFonts w:ascii="Arial" w:hAnsi="Arial" w:cs="Arial"/>
            <w:sz w:val="24"/>
            <w:szCs w:val="24"/>
          </w:rPr>
          <w:t>s</w:t>
        </w:r>
      </w:ins>
      <w:r w:rsidRPr="00AE2CE0">
        <w:rPr>
          <w:rFonts w:ascii="Arial" w:hAnsi="Arial" w:cs="Arial"/>
          <w:sz w:val="24"/>
          <w:szCs w:val="24"/>
        </w:rPr>
        <w:t xml:space="preserve"> a cryptographic barrier to </w:t>
      </w:r>
      <w:ins w:id="207" w:author="Paul Kentish" w:date="2013-12-16T16:59:00Z">
        <w:r w:rsidR="00CE0F89">
          <w:rPr>
            <w:rFonts w:ascii="Arial" w:hAnsi="Arial" w:cs="Arial"/>
            <w:sz w:val="24"/>
            <w:szCs w:val="24"/>
          </w:rPr>
          <w:t xml:space="preserve">prevent </w:t>
        </w:r>
      </w:ins>
      <w:r w:rsidRPr="00AE2CE0">
        <w:rPr>
          <w:rFonts w:ascii="Arial" w:hAnsi="Arial" w:cs="Arial"/>
          <w:sz w:val="24"/>
          <w:szCs w:val="24"/>
        </w:rPr>
        <w:t xml:space="preserve">unauthorized </w:t>
      </w:r>
      <w:del w:id="208" w:author="Paul Kentish" w:date="2013-12-16T16:59:00Z">
        <w:r w:rsidRPr="00AE2CE0" w:rsidDel="00CE0F89">
          <w:rPr>
            <w:rFonts w:ascii="Arial" w:hAnsi="Arial" w:cs="Arial"/>
            <w:sz w:val="24"/>
            <w:szCs w:val="24"/>
          </w:rPr>
          <w:delText>person not log in the system</w:delText>
        </w:r>
      </w:del>
      <w:ins w:id="209" w:author="Paul Kentish" w:date="2013-12-16T16:59:00Z">
        <w:r w:rsidR="00CE0F89">
          <w:rPr>
            <w:rFonts w:ascii="Arial" w:hAnsi="Arial" w:cs="Arial"/>
            <w:sz w:val="24"/>
            <w:szCs w:val="24"/>
          </w:rPr>
          <w:t>access to the website</w:t>
        </w:r>
      </w:ins>
      <w:r w:rsidRPr="00AE2CE0">
        <w:rPr>
          <w:rFonts w:ascii="Arial" w:hAnsi="Arial" w:cs="Arial"/>
          <w:sz w:val="24"/>
          <w:szCs w:val="24"/>
        </w:rPr>
        <w:t>.</w:t>
      </w:r>
    </w:p>
    <w:p w:rsidR="00A725F7" w:rsidRPr="00AE2CE0" w:rsidRDefault="00A725F7" w:rsidP="00C073C6">
      <w:pPr>
        <w:jc w:val="both"/>
        <w:rPr>
          <w:rFonts w:ascii="Arial" w:hAnsi="Arial" w:cs="Arial"/>
          <w:sz w:val="24"/>
          <w:szCs w:val="24"/>
        </w:rPr>
      </w:pPr>
    </w:p>
    <w:p w:rsidR="003D69D5" w:rsidRPr="00AE2CE0" w:rsidRDefault="009E576C" w:rsidP="00C073C6">
      <w:pPr>
        <w:jc w:val="both"/>
        <w:rPr>
          <w:rFonts w:ascii="Arial" w:hAnsi="Arial" w:cs="Arial"/>
          <w:b/>
          <w:sz w:val="24"/>
          <w:szCs w:val="24"/>
        </w:rPr>
      </w:pPr>
      <w:r w:rsidRPr="00AE2CE0">
        <w:rPr>
          <w:rFonts w:ascii="Arial" w:hAnsi="Arial" w:cs="Arial"/>
          <w:b/>
          <w:sz w:val="24"/>
          <w:szCs w:val="24"/>
        </w:rPr>
        <w:t>PHP</w:t>
      </w:r>
    </w:p>
    <w:p w:rsidR="009E576C" w:rsidRPr="00AE2CE0" w:rsidRDefault="009E576C" w:rsidP="00C073C6">
      <w:pPr>
        <w:ind w:firstLine="720"/>
        <w:jc w:val="both"/>
        <w:rPr>
          <w:rFonts w:ascii="Arial" w:hAnsi="Arial" w:cs="Arial"/>
          <w:sz w:val="24"/>
          <w:szCs w:val="24"/>
        </w:rPr>
      </w:pPr>
      <w:r w:rsidRPr="00AE2CE0">
        <w:rPr>
          <w:rFonts w:ascii="Arial" w:hAnsi="Arial" w:cs="Arial"/>
          <w:sz w:val="24"/>
          <w:szCs w:val="24"/>
        </w:rPr>
        <w:t xml:space="preserve">According to the </w:t>
      </w:r>
      <w:proofErr w:type="spellStart"/>
      <w:r w:rsidRPr="00AE2CE0">
        <w:rPr>
          <w:rFonts w:ascii="Arial" w:hAnsi="Arial" w:cs="Arial"/>
          <w:sz w:val="24"/>
          <w:szCs w:val="24"/>
        </w:rPr>
        <w:t>CVEDetail</w:t>
      </w:r>
      <w:proofErr w:type="spellEnd"/>
      <w:r w:rsidR="0050633E" w:rsidRPr="00AE2CE0">
        <w:rPr>
          <w:rFonts w:ascii="Arial" w:hAnsi="Arial" w:cs="Arial"/>
          <w:sz w:val="24"/>
          <w:szCs w:val="24"/>
        </w:rPr>
        <w:t>,</w:t>
      </w:r>
      <w:r w:rsidRPr="00AE2CE0">
        <w:rPr>
          <w:rFonts w:ascii="Arial" w:hAnsi="Arial" w:cs="Arial"/>
          <w:sz w:val="24"/>
          <w:szCs w:val="24"/>
        </w:rPr>
        <w:t xml:space="preserve"> the </w:t>
      </w:r>
      <w:r w:rsidR="006825B8" w:rsidRPr="00AE2CE0">
        <w:rPr>
          <w:rFonts w:ascii="Arial" w:hAnsi="Arial" w:cs="Arial"/>
          <w:sz w:val="24"/>
          <w:szCs w:val="24"/>
        </w:rPr>
        <w:t>PHP</w:t>
      </w:r>
      <w:r w:rsidRPr="00AE2CE0">
        <w:rPr>
          <w:rFonts w:ascii="Arial" w:hAnsi="Arial" w:cs="Arial"/>
          <w:sz w:val="24"/>
          <w:szCs w:val="24"/>
        </w:rPr>
        <w:t xml:space="preserve"> 5.5.6 </w:t>
      </w:r>
      <w:r w:rsidR="006825B8" w:rsidRPr="00AE2CE0">
        <w:rPr>
          <w:rFonts w:ascii="Arial" w:hAnsi="Arial" w:cs="Arial"/>
          <w:sz w:val="24"/>
          <w:szCs w:val="24"/>
        </w:rPr>
        <w:t>was evaluated as follow:</w:t>
      </w:r>
    </w:p>
    <w:p w:rsidR="006825B8" w:rsidRPr="00AE2CE0" w:rsidRDefault="006825B8" w:rsidP="00C073C6">
      <w:pPr>
        <w:ind w:firstLine="720"/>
        <w:jc w:val="both"/>
        <w:rPr>
          <w:rFonts w:ascii="Arial" w:hAnsi="Arial" w:cs="Arial"/>
          <w:sz w:val="24"/>
          <w:szCs w:val="24"/>
        </w:rPr>
      </w:pPr>
      <w:r w:rsidRPr="00AE2CE0">
        <w:rPr>
          <w:rFonts w:ascii="Arial" w:hAnsi="Arial" w:cs="Arial"/>
          <w:sz w:val="24"/>
          <w:szCs w:val="24"/>
        </w:rPr>
        <w:t xml:space="preserve">The scan function in </w:t>
      </w:r>
      <w:proofErr w:type="spellStart"/>
      <w:r w:rsidRPr="00AE2CE0">
        <w:rPr>
          <w:rFonts w:ascii="Arial" w:hAnsi="Arial" w:cs="Arial"/>
          <w:sz w:val="24"/>
          <w:szCs w:val="24"/>
        </w:rPr>
        <w:t>ext</w:t>
      </w:r>
      <w:proofErr w:type="spellEnd"/>
      <w:r w:rsidRPr="00AE2CE0">
        <w:rPr>
          <w:rFonts w:ascii="Arial" w:hAnsi="Arial" w:cs="Arial"/>
          <w:sz w:val="24"/>
          <w:szCs w:val="24"/>
        </w:rPr>
        <w:t>/date/lib/</w:t>
      </w:r>
      <w:proofErr w:type="spellStart"/>
      <w:r w:rsidRPr="00AE2CE0">
        <w:rPr>
          <w:rFonts w:ascii="Arial" w:hAnsi="Arial" w:cs="Arial"/>
          <w:sz w:val="24"/>
          <w:szCs w:val="24"/>
        </w:rPr>
        <w:t>parse_iso_intervals.c</w:t>
      </w:r>
      <w:proofErr w:type="spellEnd"/>
      <w:r w:rsidRPr="00AE2CE0">
        <w:rPr>
          <w:rFonts w:ascii="Arial" w:hAnsi="Arial" w:cs="Arial"/>
          <w:sz w:val="24"/>
          <w:szCs w:val="24"/>
        </w:rPr>
        <w:t xml:space="preserve"> in PHP through 5.5.6 does not properly restrict creation of </w:t>
      </w:r>
      <w:proofErr w:type="spellStart"/>
      <w:r w:rsidRPr="00AE2CE0">
        <w:rPr>
          <w:rFonts w:ascii="Arial" w:hAnsi="Arial" w:cs="Arial"/>
          <w:sz w:val="24"/>
          <w:szCs w:val="24"/>
        </w:rPr>
        <w:t>DateInterval</w:t>
      </w:r>
      <w:proofErr w:type="spellEnd"/>
      <w:r w:rsidRPr="00AE2CE0">
        <w:rPr>
          <w:rFonts w:ascii="Arial" w:hAnsi="Arial" w:cs="Arial"/>
          <w:sz w:val="24"/>
          <w:szCs w:val="24"/>
        </w:rPr>
        <w:t xml:space="preserve"> objects, which might allow remote attackers to cause a denial of service (heap-based buffer over-read) via a crafted interval specification.</w:t>
      </w:r>
    </w:p>
    <w:p w:rsidR="00A725F7" w:rsidRPr="00AE2CE0" w:rsidRDefault="00A725F7" w:rsidP="00A725F7">
      <w:pPr>
        <w:pStyle w:val="ListParagraph"/>
        <w:numPr>
          <w:ilvl w:val="0"/>
          <w:numId w:val="4"/>
        </w:numPr>
        <w:jc w:val="both"/>
        <w:rPr>
          <w:rFonts w:ascii="Arial" w:hAnsi="Arial" w:cs="Arial"/>
          <w:sz w:val="24"/>
          <w:szCs w:val="24"/>
        </w:rPr>
      </w:pPr>
      <w:r w:rsidRPr="00AE2CE0">
        <w:rPr>
          <w:rFonts w:ascii="Arial" w:hAnsi="Arial" w:cs="Arial"/>
          <w:sz w:val="24"/>
          <w:szCs w:val="24"/>
        </w:rPr>
        <w:t>Confidentiality Impact: None</w:t>
      </w:r>
      <w:r w:rsidRPr="00AE2CE0">
        <w:rPr>
          <w:rStyle w:val="apple-converted-space"/>
          <w:rFonts w:ascii="Arial" w:hAnsi="Arial" w:cs="Arial"/>
          <w:sz w:val="24"/>
          <w:szCs w:val="24"/>
        </w:rPr>
        <w:t> </w:t>
      </w:r>
      <w:r w:rsidRPr="00AE2CE0">
        <w:rPr>
          <w:rStyle w:val="cvssdesc"/>
          <w:rFonts w:ascii="Arial" w:hAnsi="Arial" w:cs="Arial"/>
          <w:sz w:val="24"/>
          <w:szCs w:val="24"/>
        </w:rPr>
        <w:t>(There is no impact to the confidentiality of the system.)</w:t>
      </w:r>
    </w:p>
    <w:p w:rsidR="00A725F7" w:rsidRPr="00AE2CE0" w:rsidRDefault="00A725F7" w:rsidP="00A725F7">
      <w:pPr>
        <w:pStyle w:val="ListParagraph"/>
        <w:numPr>
          <w:ilvl w:val="0"/>
          <w:numId w:val="4"/>
        </w:numPr>
        <w:jc w:val="both"/>
        <w:rPr>
          <w:rFonts w:ascii="Arial" w:hAnsi="Arial" w:cs="Arial"/>
          <w:sz w:val="24"/>
          <w:szCs w:val="24"/>
        </w:rPr>
      </w:pPr>
      <w:r w:rsidRPr="00AE2CE0">
        <w:rPr>
          <w:rFonts w:ascii="Arial" w:hAnsi="Arial" w:cs="Arial"/>
          <w:sz w:val="24"/>
          <w:szCs w:val="24"/>
        </w:rPr>
        <w:t>Integrity Impact: None</w:t>
      </w:r>
      <w:r w:rsidRPr="00AE2CE0">
        <w:rPr>
          <w:rStyle w:val="apple-converted-space"/>
          <w:rFonts w:ascii="Arial" w:hAnsi="Arial" w:cs="Arial"/>
          <w:sz w:val="24"/>
          <w:szCs w:val="24"/>
        </w:rPr>
        <w:t> </w:t>
      </w:r>
      <w:r w:rsidRPr="00AE2CE0">
        <w:rPr>
          <w:rStyle w:val="cvssdesc"/>
          <w:rFonts w:ascii="Arial" w:hAnsi="Arial" w:cs="Arial"/>
          <w:sz w:val="24"/>
          <w:szCs w:val="24"/>
        </w:rPr>
        <w:t>(There is no impact to the integrity of the system)</w:t>
      </w:r>
    </w:p>
    <w:p w:rsidR="00A725F7" w:rsidRPr="00AE2CE0" w:rsidRDefault="00A725F7" w:rsidP="00A725F7">
      <w:pPr>
        <w:pStyle w:val="ListParagraph"/>
        <w:numPr>
          <w:ilvl w:val="0"/>
          <w:numId w:val="4"/>
        </w:numPr>
        <w:jc w:val="both"/>
        <w:rPr>
          <w:rFonts w:ascii="Arial" w:hAnsi="Arial" w:cs="Arial"/>
          <w:sz w:val="24"/>
          <w:szCs w:val="24"/>
        </w:rPr>
      </w:pPr>
      <w:r w:rsidRPr="00AE2CE0">
        <w:rPr>
          <w:rFonts w:ascii="Arial" w:hAnsi="Arial" w:cs="Arial"/>
          <w:sz w:val="24"/>
          <w:szCs w:val="24"/>
        </w:rPr>
        <w:t>Availability Impact: Partial</w:t>
      </w:r>
      <w:r w:rsidRPr="00AE2CE0">
        <w:rPr>
          <w:rStyle w:val="apple-converted-space"/>
          <w:rFonts w:ascii="Arial" w:hAnsi="Arial" w:cs="Arial"/>
          <w:sz w:val="24"/>
          <w:szCs w:val="24"/>
        </w:rPr>
        <w:t> </w:t>
      </w:r>
      <w:r w:rsidRPr="00AE2CE0">
        <w:rPr>
          <w:rStyle w:val="cvssdesc"/>
          <w:rFonts w:ascii="Arial" w:hAnsi="Arial" w:cs="Arial"/>
          <w:sz w:val="24"/>
          <w:szCs w:val="24"/>
        </w:rPr>
        <w:t>(There is reduced performance or interruptions in resource availability.)</w:t>
      </w:r>
    </w:p>
    <w:p w:rsidR="00A725F7" w:rsidRPr="00AE2CE0" w:rsidRDefault="00A725F7" w:rsidP="00A725F7">
      <w:pPr>
        <w:pStyle w:val="ListParagraph"/>
        <w:numPr>
          <w:ilvl w:val="0"/>
          <w:numId w:val="4"/>
        </w:numPr>
        <w:jc w:val="both"/>
        <w:rPr>
          <w:rFonts w:ascii="Arial" w:hAnsi="Arial" w:cs="Arial"/>
          <w:sz w:val="24"/>
          <w:szCs w:val="24"/>
        </w:rPr>
      </w:pPr>
      <w:r w:rsidRPr="00AE2CE0">
        <w:rPr>
          <w:rFonts w:ascii="Arial" w:hAnsi="Arial" w:cs="Arial"/>
          <w:sz w:val="24"/>
          <w:szCs w:val="24"/>
        </w:rPr>
        <w:lastRenderedPageBreak/>
        <w:t>Access Complexity: Low</w:t>
      </w:r>
      <w:r w:rsidRPr="00AE2CE0">
        <w:rPr>
          <w:rStyle w:val="apple-converted-space"/>
          <w:rFonts w:ascii="Arial" w:hAnsi="Arial" w:cs="Arial"/>
          <w:sz w:val="24"/>
          <w:szCs w:val="24"/>
        </w:rPr>
        <w:t> </w:t>
      </w:r>
      <w:r w:rsidRPr="00AE2CE0">
        <w:rPr>
          <w:rStyle w:val="cvssdesc"/>
          <w:rFonts w:ascii="Arial" w:hAnsi="Arial" w:cs="Arial"/>
          <w:sz w:val="24"/>
          <w:szCs w:val="24"/>
        </w:rPr>
        <w:t>(Specialized access conditions or extenuating circumstances do not exist. Very little knowledge or skill is required to exploit. )</w:t>
      </w:r>
    </w:p>
    <w:p w:rsidR="00A725F7" w:rsidRPr="00AE2CE0" w:rsidRDefault="00A725F7" w:rsidP="00A725F7">
      <w:pPr>
        <w:pStyle w:val="ListParagraph"/>
        <w:numPr>
          <w:ilvl w:val="0"/>
          <w:numId w:val="4"/>
        </w:numPr>
        <w:jc w:val="both"/>
        <w:rPr>
          <w:rFonts w:ascii="Arial" w:hAnsi="Arial" w:cs="Arial"/>
          <w:sz w:val="24"/>
          <w:szCs w:val="24"/>
        </w:rPr>
      </w:pPr>
      <w:r w:rsidRPr="00AE2CE0">
        <w:rPr>
          <w:rFonts w:ascii="Arial" w:hAnsi="Arial" w:cs="Arial"/>
          <w:sz w:val="24"/>
          <w:szCs w:val="24"/>
        </w:rPr>
        <w:t>Authentication: Not required</w:t>
      </w:r>
      <w:r w:rsidRPr="00AE2CE0">
        <w:rPr>
          <w:rStyle w:val="apple-converted-space"/>
          <w:rFonts w:ascii="Arial" w:hAnsi="Arial" w:cs="Arial"/>
          <w:sz w:val="24"/>
          <w:szCs w:val="24"/>
        </w:rPr>
        <w:t> </w:t>
      </w:r>
      <w:r w:rsidRPr="00AE2CE0">
        <w:rPr>
          <w:rStyle w:val="cvssdesc"/>
          <w:rFonts w:ascii="Arial" w:hAnsi="Arial" w:cs="Arial"/>
          <w:sz w:val="24"/>
          <w:szCs w:val="24"/>
        </w:rPr>
        <w:t>(Authentication is not required to exploit the vulnerability.)</w:t>
      </w:r>
    </w:p>
    <w:p w:rsidR="00A725F7" w:rsidRPr="00AE2CE0" w:rsidRDefault="00A725F7" w:rsidP="00A725F7">
      <w:pPr>
        <w:pStyle w:val="ListParagraph"/>
        <w:numPr>
          <w:ilvl w:val="0"/>
          <w:numId w:val="4"/>
        </w:numPr>
        <w:jc w:val="both"/>
        <w:rPr>
          <w:rFonts w:ascii="Arial" w:hAnsi="Arial" w:cs="Arial"/>
          <w:sz w:val="24"/>
          <w:szCs w:val="24"/>
        </w:rPr>
      </w:pPr>
      <w:r w:rsidRPr="00AE2CE0">
        <w:rPr>
          <w:rFonts w:ascii="Arial" w:hAnsi="Arial" w:cs="Arial"/>
          <w:sz w:val="24"/>
          <w:szCs w:val="24"/>
        </w:rPr>
        <w:t>Gained Access: None</w:t>
      </w:r>
    </w:p>
    <w:p w:rsidR="00A725F7" w:rsidRPr="00AE2CE0" w:rsidRDefault="00A725F7" w:rsidP="00A725F7">
      <w:pPr>
        <w:pStyle w:val="ListParagraph"/>
        <w:numPr>
          <w:ilvl w:val="0"/>
          <w:numId w:val="4"/>
        </w:numPr>
        <w:jc w:val="both"/>
        <w:rPr>
          <w:rFonts w:ascii="Arial" w:hAnsi="Arial" w:cs="Arial"/>
          <w:sz w:val="24"/>
          <w:szCs w:val="24"/>
        </w:rPr>
      </w:pPr>
      <w:r w:rsidRPr="00AE2CE0">
        <w:rPr>
          <w:rFonts w:ascii="Arial" w:hAnsi="Arial" w:cs="Arial"/>
          <w:sz w:val="24"/>
          <w:szCs w:val="24"/>
        </w:rPr>
        <w:t xml:space="preserve">Vulnerability Type(s): </w:t>
      </w:r>
      <w:r w:rsidRPr="00AE2CE0">
        <w:rPr>
          <w:rStyle w:val="vtdos"/>
          <w:rFonts w:ascii="Arial" w:hAnsi="Arial" w:cs="Arial"/>
          <w:sz w:val="24"/>
          <w:szCs w:val="24"/>
        </w:rPr>
        <w:t>Denial Of Service</w:t>
      </w:r>
      <w:r w:rsidR="00C47B30" w:rsidRPr="00AE2CE0">
        <w:rPr>
          <w:rStyle w:val="vtdos"/>
          <w:rFonts w:ascii="Arial" w:hAnsi="Arial" w:cs="Arial"/>
          <w:sz w:val="24"/>
          <w:szCs w:val="24"/>
        </w:rPr>
        <w:t xml:space="preserve"> </w:t>
      </w:r>
      <w:r w:rsidRPr="00AE2CE0">
        <w:rPr>
          <w:rStyle w:val="vtoverflow"/>
          <w:rFonts w:ascii="Arial" w:hAnsi="Arial" w:cs="Arial"/>
          <w:sz w:val="24"/>
          <w:szCs w:val="24"/>
        </w:rPr>
        <w:t>Overflow</w:t>
      </w:r>
    </w:p>
    <w:p w:rsidR="006825B8" w:rsidRPr="00AE2CE0" w:rsidRDefault="006825B8" w:rsidP="00C073C6">
      <w:pPr>
        <w:jc w:val="both"/>
        <w:rPr>
          <w:rFonts w:ascii="Arial" w:hAnsi="Arial" w:cs="Arial"/>
          <w:b/>
          <w:sz w:val="24"/>
          <w:szCs w:val="24"/>
        </w:rPr>
      </w:pPr>
      <w:r w:rsidRPr="00AE2CE0">
        <w:rPr>
          <w:rFonts w:ascii="Arial" w:hAnsi="Arial" w:cs="Arial"/>
          <w:b/>
          <w:sz w:val="24"/>
          <w:szCs w:val="24"/>
        </w:rPr>
        <w:t>Risks</w:t>
      </w:r>
    </w:p>
    <w:p w:rsidR="00C073C6" w:rsidRPr="00AE2CE0" w:rsidRDefault="00C073C6" w:rsidP="00C073C6">
      <w:pPr>
        <w:shd w:val="clear" w:color="auto" w:fill="FFFFFF"/>
        <w:spacing w:before="100" w:beforeAutospacing="1" w:after="24" w:line="288" w:lineRule="atLeast"/>
        <w:jc w:val="both"/>
        <w:rPr>
          <w:rFonts w:ascii="Arial" w:eastAsia="Times New Roman" w:hAnsi="Arial" w:cs="Arial"/>
          <w:sz w:val="24"/>
          <w:szCs w:val="24"/>
          <w:lang w:eastAsia="en-GB"/>
        </w:rPr>
      </w:pPr>
      <w:r w:rsidRPr="00AE2CE0">
        <w:rPr>
          <w:rFonts w:ascii="Arial" w:hAnsi="Arial" w:cs="Arial"/>
          <w:sz w:val="24"/>
          <w:szCs w:val="24"/>
        </w:rPr>
        <w:tab/>
        <w:t>The de</w:t>
      </w:r>
      <w:r w:rsidR="006825B8" w:rsidRPr="00AE2CE0">
        <w:rPr>
          <w:rFonts w:ascii="Arial" w:hAnsi="Arial" w:cs="Arial"/>
          <w:sz w:val="24"/>
          <w:szCs w:val="24"/>
        </w:rPr>
        <w:t xml:space="preserve">nial of service </w:t>
      </w:r>
      <w:r w:rsidRPr="00AE2CE0">
        <w:rPr>
          <w:rFonts w:ascii="Arial" w:hAnsi="Arial" w:cs="Arial"/>
          <w:sz w:val="24"/>
          <w:szCs w:val="24"/>
        </w:rPr>
        <w:t>attack</w:t>
      </w:r>
      <w:r w:rsidR="006825B8" w:rsidRPr="00AE2CE0">
        <w:rPr>
          <w:rFonts w:ascii="Arial" w:hAnsi="Arial" w:cs="Arial"/>
          <w:sz w:val="24"/>
          <w:szCs w:val="24"/>
        </w:rPr>
        <w:t xml:space="preserve"> consists in </w:t>
      </w:r>
      <w:r w:rsidRPr="00AE2CE0">
        <w:rPr>
          <w:rFonts w:ascii="Arial" w:hAnsi="Arial" w:cs="Arial"/>
          <w:sz w:val="24"/>
          <w:szCs w:val="24"/>
        </w:rPr>
        <w:t xml:space="preserve">the simultaneous access to a target website by thousands of users, making the access extremely slow or even </w:t>
      </w:r>
      <w:r w:rsidRPr="00AE2CE0">
        <w:rPr>
          <w:rFonts w:ascii="Arial" w:eastAsia="Times New Roman" w:hAnsi="Arial" w:cs="Arial"/>
          <w:sz w:val="24"/>
          <w:szCs w:val="24"/>
          <w:lang w:eastAsia="en-GB"/>
        </w:rPr>
        <w:t xml:space="preserve">unavailable the access to the website. This kind of attack to the Canterbury food bank is quite unlike to happen, because of nature of the Canterbury Food Bank Website, there is no point to unavailable the site. </w:t>
      </w:r>
    </w:p>
    <w:p w:rsidR="006825B8" w:rsidRPr="00AE2CE0" w:rsidRDefault="00C073C6" w:rsidP="00C073C6">
      <w:pPr>
        <w:jc w:val="both"/>
        <w:rPr>
          <w:rFonts w:ascii="Arial" w:hAnsi="Arial" w:cs="Arial"/>
          <w:sz w:val="24"/>
          <w:szCs w:val="24"/>
        </w:rPr>
      </w:pPr>
      <w:r w:rsidRPr="00AE2CE0">
        <w:rPr>
          <w:rFonts w:ascii="Arial" w:hAnsi="Arial" w:cs="Arial"/>
          <w:sz w:val="24"/>
          <w:szCs w:val="24"/>
        </w:rPr>
        <w:tab/>
        <w:t>There are many ways to prevent a denial of service attack, some of them are:</w:t>
      </w:r>
    </w:p>
    <w:p w:rsidR="00735164" w:rsidRPr="00AE2CE0" w:rsidRDefault="00735164" w:rsidP="00735164">
      <w:pPr>
        <w:pStyle w:val="ListParagraph"/>
        <w:numPr>
          <w:ilvl w:val="0"/>
          <w:numId w:val="2"/>
        </w:numPr>
        <w:jc w:val="both"/>
        <w:rPr>
          <w:rFonts w:ascii="Arial" w:hAnsi="Arial" w:cs="Arial"/>
          <w:sz w:val="24"/>
          <w:szCs w:val="24"/>
        </w:rPr>
      </w:pPr>
      <w:r w:rsidRPr="00AE2CE0">
        <w:rPr>
          <w:rFonts w:ascii="Arial" w:hAnsi="Arial" w:cs="Arial"/>
          <w:sz w:val="24"/>
          <w:szCs w:val="24"/>
        </w:rPr>
        <w:t>The firewall can be set up to avoid access from unusual IP addresses.</w:t>
      </w:r>
    </w:p>
    <w:p w:rsidR="00735164" w:rsidRPr="00AE2CE0" w:rsidRDefault="00735164" w:rsidP="00735164">
      <w:pPr>
        <w:pStyle w:val="ListParagraph"/>
        <w:numPr>
          <w:ilvl w:val="0"/>
          <w:numId w:val="2"/>
        </w:numPr>
        <w:jc w:val="both"/>
        <w:rPr>
          <w:rFonts w:ascii="Arial" w:hAnsi="Arial" w:cs="Arial"/>
          <w:sz w:val="24"/>
          <w:szCs w:val="24"/>
        </w:rPr>
      </w:pPr>
      <w:r w:rsidRPr="00AE2CE0">
        <w:rPr>
          <w:rFonts w:ascii="Arial" w:hAnsi="Arial" w:cs="Arial"/>
          <w:sz w:val="24"/>
          <w:szCs w:val="24"/>
        </w:rPr>
        <w:t>Using switches and routers with some rate-limiting.</w:t>
      </w:r>
    </w:p>
    <w:p w:rsidR="00735164" w:rsidRPr="00AE2CE0" w:rsidRDefault="00735164" w:rsidP="00735164">
      <w:pPr>
        <w:pStyle w:val="ListParagraph"/>
        <w:numPr>
          <w:ilvl w:val="0"/>
          <w:numId w:val="2"/>
        </w:numPr>
        <w:jc w:val="both"/>
        <w:rPr>
          <w:rFonts w:ascii="Arial" w:hAnsi="Arial" w:cs="Arial"/>
          <w:sz w:val="24"/>
          <w:szCs w:val="24"/>
        </w:rPr>
      </w:pPr>
      <w:r w:rsidRPr="00AE2CE0">
        <w:rPr>
          <w:rFonts w:ascii="Arial" w:hAnsi="Arial" w:cs="Arial"/>
          <w:sz w:val="24"/>
          <w:szCs w:val="24"/>
          <w:shd w:val="clear" w:color="auto" w:fill="FFFFFF"/>
        </w:rPr>
        <w:t>Using Application front end hardware, that is a hardware that works together with routers and switches that can analyse packets and identify malicious ones.</w:t>
      </w:r>
    </w:p>
    <w:p w:rsidR="00C073C6" w:rsidRPr="00AE2CE0" w:rsidRDefault="00C073C6" w:rsidP="00C073C6">
      <w:pPr>
        <w:jc w:val="both"/>
        <w:rPr>
          <w:rFonts w:ascii="Arial" w:hAnsi="Arial" w:cs="Arial"/>
          <w:sz w:val="24"/>
          <w:szCs w:val="24"/>
        </w:rPr>
      </w:pPr>
    </w:p>
    <w:p w:rsidR="00E378F8" w:rsidRPr="00AE2CE0" w:rsidRDefault="005F7AF2" w:rsidP="00C073C6">
      <w:pPr>
        <w:jc w:val="both"/>
        <w:rPr>
          <w:rFonts w:ascii="Arial" w:hAnsi="Arial" w:cs="Arial"/>
          <w:b/>
          <w:sz w:val="24"/>
          <w:szCs w:val="24"/>
        </w:rPr>
      </w:pPr>
      <w:r w:rsidRPr="00AE2CE0">
        <w:rPr>
          <w:rFonts w:ascii="Arial" w:hAnsi="Arial" w:cs="Arial"/>
          <w:b/>
          <w:sz w:val="24"/>
          <w:szCs w:val="24"/>
        </w:rPr>
        <w:t xml:space="preserve">MySQL </w:t>
      </w:r>
    </w:p>
    <w:p w:rsidR="005600D3" w:rsidRPr="00AE2CE0" w:rsidRDefault="005600D3" w:rsidP="005600D3">
      <w:pPr>
        <w:jc w:val="both"/>
        <w:rPr>
          <w:rFonts w:ascii="Arial" w:hAnsi="Arial" w:cs="Arial"/>
          <w:sz w:val="24"/>
          <w:szCs w:val="24"/>
        </w:rPr>
      </w:pPr>
      <w:r w:rsidRPr="00AE2CE0">
        <w:rPr>
          <w:rFonts w:ascii="Arial" w:hAnsi="Arial" w:cs="Arial"/>
          <w:sz w:val="24"/>
          <w:szCs w:val="24"/>
        </w:rPr>
        <w:tab/>
        <w:t xml:space="preserve">We are using the version MySQL 5.5.34 and I could not find a proper security issue that has not been fixed in my research in internet. However, </w:t>
      </w:r>
      <w:r w:rsidR="00C47B30" w:rsidRPr="00AE2CE0">
        <w:rPr>
          <w:rFonts w:ascii="Arial" w:hAnsi="Arial" w:cs="Arial"/>
          <w:sz w:val="24"/>
          <w:szCs w:val="24"/>
        </w:rPr>
        <w:t xml:space="preserve">According to </w:t>
      </w:r>
      <w:proofErr w:type="spellStart"/>
      <w:r w:rsidR="00C47B30" w:rsidRPr="00AE2CE0">
        <w:rPr>
          <w:rFonts w:ascii="Arial" w:hAnsi="Arial" w:cs="Arial"/>
          <w:sz w:val="24"/>
          <w:szCs w:val="24"/>
        </w:rPr>
        <w:t>CVEDetail</w:t>
      </w:r>
      <w:proofErr w:type="spellEnd"/>
      <w:r w:rsidR="00C47B30" w:rsidRPr="00AE2CE0">
        <w:rPr>
          <w:rFonts w:ascii="Arial" w:hAnsi="Arial" w:cs="Arial"/>
          <w:sz w:val="24"/>
          <w:szCs w:val="24"/>
        </w:rPr>
        <w:t>,</w:t>
      </w:r>
      <w:r w:rsidRPr="00AE2CE0">
        <w:rPr>
          <w:rFonts w:ascii="Arial" w:hAnsi="Arial" w:cs="Arial"/>
          <w:sz w:val="24"/>
          <w:szCs w:val="24"/>
        </w:rPr>
        <w:t xml:space="preserve"> in the following link,</w:t>
      </w:r>
    </w:p>
    <w:p w:rsidR="005600D3" w:rsidRPr="00AE2CE0" w:rsidRDefault="00BA0047" w:rsidP="005600D3">
      <w:pPr>
        <w:jc w:val="both"/>
        <w:rPr>
          <w:rFonts w:ascii="Arial" w:hAnsi="Arial" w:cs="Arial"/>
          <w:sz w:val="24"/>
          <w:szCs w:val="24"/>
        </w:rPr>
      </w:pPr>
      <w:hyperlink r:id="rId5" w:history="1">
        <w:r w:rsidR="005600D3" w:rsidRPr="00AE2CE0">
          <w:rPr>
            <w:rStyle w:val="Hyperlink"/>
            <w:rFonts w:ascii="Arial" w:hAnsi="Arial" w:cs="Arial"/>
            <w:sz w:val="24"/>
            <w:szCs w:val="24"/>
          </w:rPr>
          <w:t>http://www.cvedetails.com/cve/CVE-2013-3812/</w:t>
        </w:r>
      </w:hyperlink>
      <w:r w:rsidR="00C47B30" w:rsidRPr="00AE2CE0">
        <w:rPr>
          <w:rFonts w:ascii="Arial" w:hAnsi="Arial" w:cs="Arial"/>
          <w:sz w:val="24"/>
          <w:szCs w:val="24"/>
        </w:rPr>
        <w:t xml:space="preserve"> </w:t>
      </w:r>
    </w:p>
    <w:p w:rsidR="009E576C" w:rsidRPr="00AE2CE0" w:rsidRDefault="005600D3" w:rsidP="005600D3">
      <w:pPr>
        <w:jc w:val="both"/>
        <w:rPr>
          <w:rFonts w:ascii="Arial" w:hAnsi="Arial" w:cs="Arial"/>
          <w:sz w:val="24"/>
          <w:szCs w:val="24"/>
        </w:rPr>
      </w:pPr>
      <w:r w:rsidRPr="00AE2CE0">
        <w:rPr>
          <w:rFonts w:ascii="Arial" w:hAnsi="Arial" w:cs="Arial"/>
          <w:sz w:val="24"/>
          <w:szCs w:val="24"/>
        </w:rPr>
        <w:t xml:space="preserve">, </w:t>
      </w:r>
      <w:r w:rsidR="00AE2CE0" w:rsidRPr="00AE2CE0">
        <w:rPr>
          <w:rFonts w:ascii="Arial" w:hAnsi="Arial" w:cs="Arial"/>
          <w:sz w:val="24"/>
          <w:szCs w:val="24"/>
        </w:rPr>
        <w:t>the</w:t>
      </w:r>
      <w:r w:rsidRPr="00AE2CE0">
        <w:rPr>
          <w:rFonts w:ascii="Arial" w:hAnsi="Arial" w:cs="Arial"/>
          <w:sz w:val="24"/>
          <w:szCs w:val="24"/>
        </w:rPr>
        <w:t xml:space="preserve"> last vulnerabilities evaluation concerning the last versions and previous versions of MySQL, except some version as, for example, the 5.5.34, according to the list showed in the link above.</w:t>
      </w:r>
    </w:p>
    <w:p w:rsidR="00C47B30" w:rsidRPr="00AE2CE0" w:rsidRDefault="00C47B30" w:rsidP="00F2594C">
      <w:pPr>
        <w:ind w:firstLine="720"/>
        <w:jc w:val="both"/>
        <w:rPr>
          <w:rFonts w:ascii="Arial" w:hAnsi="Arial" w:cs="Arial"/>
          <w:sz w:val="24"/>
          <w:szCs w:val="24"/>
          <w:shd w:val="clear" w:color="auto" w:fill="F5F4E8"/>
        </w:rPr>
      </w:pPr>
      <w:r w:rsidRPr="00AE2CE0">
        <w:rPr>
          <w:rFonts w:ascii="Arial" w:hAnsi="Arial" w:cs="Arial"/>
          <w:sz w:val="24"/>
          <w:szCs w:val="24"/>
          <w:shd w:val="clear" w:color="auto" w:fill="F5F4E8"/>
        </w:rPr>
        <w:t>Unspecified vulnerability in the MySQL Server component in Oracle MySQL 5.5.31 and earlier and 5.6.11 and earlier allows remote authenticated users to affect availability via unknown vectors related to Server Replication.</w:t>
      </w:r>
    </w:p>
    <w:p w:rsidR="00C47B30" w:rsidRPr="00AE2CE0" w:rsidRDefault="00C47B30" w:rsidP="00C47B30">
      <w:pPr>
        <w:pStyle w:val="ListParagraph"/>
        <w:numPr>
          <w:ilvl w:val="0"/>
          <w:numId w:val="5"/>
        </w:numPr>
        <w:jc w:val="both"/>
        <w:rPr>
          <w:rFonts w:ascii="Arial" w:hAnsi="Arial" w:cs="Arial"/>
          <w:sz w:val="24"/>
          <w:szCs w:val="24"/>
        </w:rPr>
      </w:pPr>
      <w:r w:rsidRPr="00AE2CE0">
        <w:rPr>
          <w:rFonts w:ascii="Arial" w:hAnsi="Arial" w:cs="Arial"/>
          <w:sz w:val="24"/>
          <w:szCs w:val="24"/>
        </w:rPr>
        <w:t>Confidentiality Impact: None</w:t>
      </w:r>
      <w:r w:rsidRPr="00AE2CE0">
        <w:rPr>
          <w:rStyle w:val="apple-converted-space"/>
          <w:rFonts w:ascii="Arial" w:hAnsi="Arial" w:cs="Arial"/>
          <w:sz w:val="24"/>
          <w:szCs w:val="24"/>
        </w:rPr>
        <w:t> </w:t>
      </w:r>
      <w:r w:rsidRPr="00AE2CE0">
        <w:rPr>
          <w:rStyle w:val="cvssdesc"/>
          <w:rFonts w:ascii="Arial" w:hAnsi="Arial" w:cs="Arial"/>
          <w:sz w:val="24"/>
          <w:szCs w:val="24"/>
        </w:rPr>
        <w:t>(There is no impact to the confidentiality of the system.)</w:t>
      </w:r>
    </w:p>
    <w:p w:rsidR="00C47B30" w:rsidRPr="00AE2CE0" w:rsidRDefault="00C47B30" w:rsidP="00C47B30">
      <w:pPr>
        <w:pStyle w:val="ListParagraph"/>
        <w:numPr>
          <w:ilvl w:val="0"/>
          <w:numId w:val="5"/>
        </w:numPr>
        <w:jc w:val="both"/>
        <w:rPr>
          <w:rFonts w:ascii="Arial" w:hAnsi="Arial" w:cs="Arial"/>
          <w:sz w:val="24"/>
          <w:szCs w:val="24"/>
        </w:rPr>
      </w:pPr>
      <w:r w:rsidRPr="00AE2CE0">
        <w:rPr>
          <w:rFonts w:ascii="Arial" w:hAnsi="Arial" w:cs="Arial"/>
          <w:sz w:val="24"/>
          <w:szCs w:val="24"/>
        </w:rPr>
        <w:t>Integrity Impact: None</w:t>
      </w:r>
      <w:r w:rsidRPr="00AE2CE0">
        <w:rPr>
          <w:rStyle w:val="apple-converted-space"/>
          <w:rFonts w:ascii="Arial" w:hAnsi="Arial" w:cs="Arial"/>
          <w:sz w:val="24"/>
          <w:szCs w:val="24"/>
        </w:rPr>
        <w:t> </w:t>
      </w:r>
      <w:r w:rsidRPr="00AE2CE0">
        <w:rPr>
          <w:rStyle w:val="cvssdesc"/>
          <w:rFonts w:ascii="Arial" w:hAnsi="Arial" w:cs="Arial"/>
          <w:sz w:val="24"/>
          <w:szCs w:val="24"/>
        </w:rPr>
        <w:t>(There is no impact to the integrity of the system)</w:t>
      </w:r>
    </w:p>
    <w:p w:rsidR="00C47B30" w:rsidRPr="00AE2CE0" w:rsidRDefault="00C47B30" w:rsidP="00C47B30">
      <w:pPr>
        <w:pStyle w:val="ListParagraph"/>
        <w:numPr>
          <w:ilvl w:val="0"/>
          <w:numId w:val="5"/>
        </w:numPr>
        <w:jc w:val="both"/>
        <w:rPr>
          <w:rFonts w:ascii="Arial" w:hAnsi="Arial" w:cs="Arial"/>
          <w:sz w:val="24"/>
          <w:szCs w:val="24"/>
        </w:rPr>
      </w:pPr>
      <w:r w:rsidRPr="00AE2CE0">
        <w:rPr>
          <w:rFonts w:ascii="Arial" w:hAnsi="Arial" w:cs="Arial"/>
          <w:sz w:val="24"/>
          <w:szCs w:val="24"/>
        </w:rPr>
        <w:t>Availability Impact: Partial</w:t>
      </w:r>
      <w:r w:rsidRPr="00AE2CE0">
        <w:rPr>
          <w:rStyle w:val="apple-converted-space"/>
          <w:rFonts w:ascii="Arial" w:hAnsi="Arial" w:cs="Arial"/>
          <w:sz w:val="24"/>
          <w:szCs w:val="24"/>
        </w:rPr>
        <w:t> </w:t>
      </w:r>
      <w:r w:rsidRPr="00AE2CE0">
        <w:rPr>
          <w:rStyle w:val="cvssdesc"/>
          <w:rFonts w:ascii="Arial" w:hAnsi="Arial" w:cs="Arial"/>
          <w:sz w:val="24"/>
          <w:szCs w:val="24"/>
        </w:rPr>
        <w:t>(There is reduced performance or interruptions in resource availability.)</w:t>
      </w:r>
    </w:p>
    <w:p w:rsidR="00C47B30" w:rsidRPr="00AE2CE0" w:rsidRDefault="00C47B30" w:rsidP="00A02B59">
      <w:pPr>
        <w:pStyle w:val="ListParagraph"/>
        <w:numPr>
          <w:ilvl w:val="0"/>
          <w:numId w:val="5"/>
        </w:numPr>
        <w:jc w:val="both"/>
        <w:rPr>
          <w:rStyle w:val="cvssdesc"/>
        </w:rPr>
      </w:pPr>
      <w:r w:rsidRPr="00AE2CE0">
        <w:rPr>
          <w:rFonts w:ascii="Arial" w:hAnsi="Arial" w:cs="Arial"/>
          <w:sz w:val="24"/>
          <w:szCs w:val="24"/>
        </w:rPr>
        <w:t>Access Complexity: Medium</w:t>
      </w:r>
      <w:r w:rsidRPr="00AE2CE0">
        <w:rPr>
          <w:rStyle w:val="apple-converted-space"/>
          <w:rFonts w:ascii="Arial" w:hAnsi="Arial" w:cs="Arial"/>
          <w:sz w:val="24"/>
          <w:szCs w:val="24"/>
        </w:rPr>
        <w:t> </w:t>
      </w:r>
      <w:r w:rsidRPr="00AE2CE0">
        <w:rPr>
          <w:rStyle w:val="cvssdesc"/>
          <w:rFonts w:ascii="Arial" w:hAnsi="Arial" w:cs="Arial"/>
          <w:sz w:val="24"/>
          <w:szCs w:val="24"/>
        </w:rPr>
        <w:t>(The access conditions are somewhat specialized. Some preconditions must be satisfied to exploit)</w:t>
      </w:r>
    </w:p>
    <w:p w:rsidR="00C47B30" w:rsidRPr="00AE2CE0" w:rsidRDefault="00C47B30" w:rsidP="00A02B59">
      <w:pPr>
        <w:pStyle w:val="ListParagraph"/>
        <w:numPr>
          <w:ilvl w:val="0"/>
          <w:numId w:val="5"/>
        </w:numPr>
        <w:jc w:val="both"/>
        <w:rPr>
          <w:rStyle w:val="cvssdesc"/>
        </w:rPr>
      </w:pPr>
      <w:r w:rsidRPr="00AE2CE0">
        <w:rPr>
          <w:rFonts w:ascii="Arial" w:hAnsi="Arial" w:cs="Arial"/>
          <w:sz w:val="24"/>
          <w:szCs w:val="24"/>
        </w:rPr>
        <w:lastRenderedPageBreak/>
        <w:t>Authentication: Single system</w:t>
      </w:r>
      <w:r w:rsidRPr="00AE2CE0">
        <w:rPr>
          <w:rStyle w:val="apple-converted-space"/>
          <w:rFonts w:ascii="Arial" w:hAnsi="Arial" w:cs="Arial"/>
          <w:sz w:val="24"/>
          <w:szCs w:val="24"/>
        </w:rPr>
        <w:t> </w:t>
      </w:r>
      <w:r w:rsidRPr="00AE2CE0">
        <w:rPr>
          <w:rStyle w:val="cvssdesc"/>
          <w:rFonts w:ascii="Arial" w:hAnsi="Arial" w:cs="Arial"/>
          <w:sz w:val="24"/>
          <w:szCs w:val="24"/>
        </w:rPr>
        <w:t>(The vulnerability requires an attacker to be logged into the system (such as at a command line or via a desktop session or web interface).)</w:t>
      </w:r>
    </w:p>
    <w:p w:rsidR="00C47B30" w:rsidRDefault="00C47B30" w:rsidP="00C47B30">
      <w:pPr>
        <w:pStyle w:val="ListParagraph"/>
        <w:numPr>
          <w:ilvl w:val="0"/>
          <w:numId w:val="5"/>
        </w:numPr>
        <w:jc w:val="both"/>
        <w:rPr>
          <w:rFonts w:ascii="Arial" w:hAnsi="Arial" w:cs="Arial"/>
          <w:sz w:val="24"/>
          <w:szCs w:val="24"/>
        </w:rPr>
      </w:pPr>
      <w:r w:rsidRPr="00AE2CE0">
        <w:rPr>
          <w:rFonts w:ascii="Arial" w:hAnsi="Arial" w:cs="Arial"/>
          <w:sz w:val="24"/>
          <w:szCs w:val="24"/>
        </w:rPr>
        <w:t>Gained Access: None</w:t>
      </w:r>
    </w:p>
    <w:p w:rsidR="0048579E" w:rsidRPr="00AE2CE0" w:rsidRDefault="0048579E" w:rsidP="0048579E">
      <w:pPr>
        <w:pStyle w:val="ListParagraph"/>
        <w:ind w:left="1440"/>
        <w:jc w:val="both"/>
        <w:rPr>
          <w:rFonts w:ascii="Arial" w:hAnsi="Arial" w:cs="Arial"/>
          <w:sz w:val="24"/>
          <w:szCs w:val="24"/>
        </w:rPr>
      </w:pPr>
    </w:p>
    <w:p w:rsidR="005F2FD5" w:rsidRPr="005F2FD5" w:rsidRDefault="00BA0047" w:rsidP="005F2FD5">
      <w:pPr>
        <w:jc w:val="both"/>
        <w:rPr>
          <w:rFonts w:ascii="Arial" w:hAnsi="Arial" w:cs="Arial"/>
          <w:sz w:val="24"/>
          <w:szCs w:val="24"/>
        </w:rPr>
      </w:pPr>
      <w:hyperlink r:id="rId6" w:history="1">
        <w:r w:rsidR="005F2FD5">
          <w:rPr>
            <w:rStyle w:val="Hyperlink"/>
          </w:rPr>
          <w:t>http://www.cvedetails.com/cve/CVE-2013-5807/</w:t>
        </w:r>
      </w:hyperlink>
      <w:proofErr w:type="gramStart"/>
      <w:r w:rsidR="0048579E">
        <w:t xml:space="preserve"> </w:t>
      </w:r>
      <w:proofErr w:type="gramEnd"/>
      <w:r w:rsidR="0048579E">
        <w:t xml:space="preserve"> :</w:t>
      </w:r>
    </w:p>
    <w:p w:rsidR="009E576C" w:rsidRPr="00AE2CE0" w:rsidRDefault="00AE2CE0" w:rsidP="00C073C6">
      <w:pPr>
        <w:jc w:val="both"/>
        <w:rPr>
          <w:rFonts w:ascii="Arial" w:hAnsi="Arial" w:cs="Arial"/>
          <w:color w:val="000000"/>
          <w:sz w:val="24"/>
          <w:szCs w:val="24"/>
          <w:shd w:val="clear" w:color="auto" w:fill="F5F4E8"/>
        </w:rPr>
      </w:pPr>
      <w:r w:rsidRPr="00AE2CE0">
        <w:rPr>
          <w:rFonts w:ascii="Arial" w:hAnsi="Arial" w:cs="Arial"/>
          <w:color w:val="000000"/>
          <w:sz w:val="24"/>
          <w:szCs w:val="24"/>
          <w:shd w:val="clear" w:color="auto" w:fill="F5F4E8"/>
        </w:rPr>
        <w:t>Unspecified vulnerability in Oracle MySQL Server 5.5.x through 5.5.32 and 5.6.x through 5.6.12 allows remote authenticated users to affect confidentiality and integrity via unknown vectors related to Replication.</w:t>
      </w:r>
    </w:p>
    <w:p w:rsidR="00AE2CE0" w:rsidRPr="00AE2CE0" w:rsidRDefault="00AE2CE0" w:rsidP="00A02B59">
      <w:pPr>
        <w:pStyle w:val="ListParagraph"/>
        <w:numPr>
          <w:ilvl w:val="0"/>
          <w:numId w:val="5"/>
        </w:numPr>
        <w:jc w:val="both"/>
        <w:rPr>
          <w:rStyle w:val="cvssdesc"/>
        </w:rPr>
      </w:pPr>
      <w:r w:rsidRPr="00AE2CE0">
        <w:rPr>
          <w:rFonts w:ascii="Arial" w:hAnsi="Arial" w:cs="Arial"/>
          <w:sz w:val="24"/>
          <w:szCs w:val="24"/>
        </w:rPr>
        <w:t xml:space="preserve">Confidentiality Impact: </w:t>
      </w:r>
      <w:r w:rsidRPr="00AE2CE0">
        <w:rPr>
          <w:rFonts w:ascii="Arial" w:hAnsi="Arial" w:cs="Arial"/>
          <w:color w:val="FFA500"/>
          <w:sz w:val="24"/>
          <w:szCs w:val="24"/>
        </w:rPr>
        <w:t>Partial</w:t>
      </w:r>
      <w:r w:rsidRPr="00AE2CE0">
        <w:rPr>
          <w:rStyle w:val="apple-converted-space"/>
          <w:rFonts w:ascii="Arial" w:hAnsi="Arial" w:cs="Arial"/>
          <w:color w:val="000000"/>
          <w:sz w:val="24"/>
          <w:szCs w:val="24"/>
        </w:rPr>
        <w:t> </w:t>
      </w:r>
      <w:r w:rsidRPr="00AE2CE0">
        <w:rPr>
          <w:rStyle w:val="cvssdesc"/>
          <w:rFonts w:ascii="Arial" w:hAnsi="Arial" w:cs="Arial"/>
          <w:color w:val="666666"/>
          <w:sz w:val="24"/>
          <w:szCs w:val="24"/>
        </w:rPr>
        <w:t>(There is considerable informational disclosure.)</w:t>
      </w:r>
    </w:p>
    <w:p w:rsidR="00AE2CE0" w:rsidRPr="00AE2CE0" w:rsidRDefault="00AE2CE0" w:rsidP="00AE2CE0">
      <w:pPr>
        <w:pStyle w:val="ListParagraph"/>
        <w:numPr>
          <w:ilvl w:val="0"/>
          <w:numId w:val="5"/>
        </w:numPr>
        <w:jc w:val="both"/>
        <w:rPr>
          <w:rStyle w:val="cvssdesc"/>
        </w:rPr>
      </w:pPr>
      <w:r w:rsidRPr="00AE2CE0">
        <w:rPr>
          <w:rFonts w:ascii="Arial" w:hAnsi="Arial" w:cs="Arial"/>
          <w:sz w:val="24"/>
          <w:szCs w:val="24"/>
        </w:rPr>
        <w:t xml:space="preserve">Integrity Impact: </w:t>
      </w:r>
      <w:r w:rsidRPr="00AE2CE0">
        <w:rPr>
          <w:rFonts w:ascii="Arial" w:hAnsi="Arial" w:cs="Arial"/>
          <w:color w:val="FFA500"/>
          <w:sz w:val="24"/>
          <w:szCs w:val="24"/>
        </w:rPr>
        <w:t>Partial</w:t>
      </w:r>
      <w:r w:rsidRPr="00AE2CE0">
        <w:rPr>
          <w:rStyle w:val="apple-converted-space"/>
          <w:rFonts w:ascii="Arial" w:hAnsi="Arial" w:cs="Arial"/>
          <w:color w:val="000000"/>
          <w:sz w:val="24"/>
          <w:szCs w:val="24"/>
        </w:rPr>
        <w:t> </w:t>
      </w:r>
      <w:r w:rsidRPr="00AE2CE0">
        <w:rPr>
          <w:rStyle w:val="cvssdesc"/>
          <w:rFonts w:ascii="Arial" w:hAnsi="Arial" w:cs="Arial"/>
          <w:color w:val="666666"/>
          <w:sz w:val="24"/>
          <w:szCs w:val="24"/>
        </w:rPr>
        <w:t>(Modification of some system files or information is possible, but the attacker does not have control over what can be modified, or the scope of what the attacker can affect is limited.)</w:t>
      </w:r>
    </w:p>
    <w:p w:rsidR="00AE2CE0" w:rsidRPr="00AE2CE0" w:rsidRDefault="00AE2CE0" w:rsidP="00A02B59">
      <w:pPr>
        <w:pStyle w:val="ListParagraph"/>
        <w:numPr>
          <w:ilvl w:val="0"/>
          <w:numId w:val="5"/>
        </w:numPr>
        <w:jc w:val="both"/>
        <w:rPr>
          <w:rStyle w:val="cvssdesc"/>
        </w:rPr>
      </w:pPr>
      <w:r w:rsidRPr="00AE2CE0">
        <w:rPr>
          <w:rFonts w:ascii="Arial" w:hAnsi="Arial" w:cs="Arial"/>
          <w:sz w:val="24"/>
          <w:szCs w:val="24"/>
        </w:rPr>
        <w:t xml:space="preserve">Access Complexity: </w:t>
      </w:r>
      <w:r w:rsidRPr="00AE2CE0">
        <w:rPr>
          <w:rFonts w:ascii="Arial" w:hAnsi="Arial" w:cs="Arial"/>
          <w:color w:val="FFA500"/>
          <w:sz w:val="24"/>
          <w:szCs w:val="24"/>
        </w:rPr>
        <w:t>Medium</w:t>
      </w:r>
      <w:r w:rsidRPr="00AE2CE0">
        <w:rPr>
          <w:rStyle w:val="apple-converted-space"/>
          <w:rFonts w:ascii="Arial" w:hAnsi="Arial" w:cs="Arial"/>
          <w:color w:val="000000"/>
          <w:sz w:val="24"/>
          <w:szCs w:val="24"/>
        </w:rPr>
        <w:t> </w:t>
      </w:r>
      <w:r w:rsidRPr="00AE2CE0">
        <w:rPr>
          <w:rStyle w:val="cvssdesc"/>
          <w:rFonts w:ascii="Arial" w:hAnsi="Arial" w:cs="Arial"/>
          <w:color w:val="666666"/>
          <w:sz w:val="24"/>
          <w:szCs w:val="24"/>
        </w:rPr>
        <w:t xml:space="preserve">(The access conditions are somewhat specialized. Some preconditions must be </w:t>
      </w:r>
      <w:proofErr w:type="spellStart"/>
      <w:r w:rsidRPr="00AE2CE0">
        <w:rPr>
          <w:rStyle w:val="cvssdesc"/>
          <w:rFonts w:ascii="Arial" w:hAnsi="Arial" w:cs="Arial"/>
          <w:color w:val="666666"/>
          <w:sz w:val="24"/>
          <w:szCs w:val="24"/>
        </w:rPr>
        <w:t>satistified</w:t>
      </w:r>
      <w:proofErr w:type="spellEnd"/>
      <w:r w:rsidRPr="00AE2CE0">
        <w:rPr>
          <w:rStyle w:val="cvssdesc"/>
          <w:rFonts w:ascii="Arial" w:hAnsi="Arial" w:cs="Arial"/>
          <w:color w:val="666666"/>
          <w:sz w:val="24"/>
          <w:szCs w:val="24"/>
        </w:rPr>
        <w:t xml:space="preserve"> to exploit)</w:t>
      </w:r>
    </w:p>
    <w:p w:rsidR="00AE2CE0" w:rsidRPr="00AE2CE0" w:rsidRDefault="00AE2CE0" w:rsidP="00A02B59">
      <w:pPr>
        <w:pStyle w:val="ListParagraph"/>
        <w:numPr>
          <w:ilvl w:val="0"/>
          <w:numId w:val="5"/>
        </w:numPr>
        <w:jc w:val="both"/>
        <w:rPr>
          <w:rStyle w:val="cvssdesc"/>
        </w:rPr>
      </w:pPr>
      <w:r w:rsidRPr="00AE2CE0">
        <w:rPr>
          <w:rFonts w:ascii="Arial" w:hAnsi="Arial" w:cs="Arial"/>
          <w:sz w:val="24"/>
          <w:szCs w:val="24"/>
        </w:rPr>
        <w:t xml:space="preserve">Authentication: </w:t>
      </w:r>
      <w:r w:rsidRPr="00AE2CE0">
        <w:rPr>
          <w:rFonts w:ascii="Arial" w:hAnsi="Arial" w:cs="Arial"/>
          <w:color w:val="FFA500"/>
          <w:sz w:val="24"/>
          <w:szCs w:val="24"/>
        </w:rPr>
        <w:t>Single system</w:t>
      </w:r>
      <w:r w:rsidRPr="00AE2CE0">
        <w:rPr>
          <w:rStyle w:val="apple-converted-space"/>
          <w:rFonts w:ascii="Arial" w:hAnsi="Arial" w:cs="Arial"/>
          <w:color w:val="000000"/>
          <w:sz w:val="24"/>
          <w:szCs w:val="24"/>
        </w:rPr>
        <w:t> </w:t>
      </w:r>
      <w:r w:rsidRPr="00AE2CE0">
        <w:rPr>
          <w:rStyle w:val="cvssdesc"/>
          <w:rFonts w:ascii="Arial" w:hAnsi="Arial" w:cs="Arial"/>
          <w:color w:val="666666"/>
          <w:sz w:val="24"/>
          <w:szCs w:val="24"/>
        </w:rPr>
        <w:t>(The vulnerability requires an attacker to be logged into the system (such as at a command line or via a desktop session or web interface).)</w:t>
      </w:r>
    </w:p>
    <w:p w:rsidR="00AE2CE0" w:rsidRPr="00AE2CE0" w:rsidRDefault="00AE2CE0" w:rsidP="00A02B59">
      <w:pPr>
        <w:pStyle w:val="ListParagraph"/>
        <w:numPr>
          <w:ilvl w:val="0"/>
          <w:numId w:val="5"/>
        </w:numPr>
        <w:jc w:val="both"/>
        <w:rPr>
          <w:rFonts w:ascii="Arial" w:hAnsi="Arial" w:cs="Arial"/>
          <w:sz w:val="24"/>
          <w:szCs w:val="24"/>
        </w:rPr>
      </w:pPr>
      <w:r w:rsidRPr="00AE2CE0">
        <w:rPr>
          <w:rFonts w:ascii="Arial" w:hAnsi="Arial" w:cs="Arial"/>
          <w:sz w:val="24"/>
          <w:szCs w:val="24"/>
        </w:rPr>
        <w:t>Gained Access: None</w:t>
      </w:r>
    </w:p>
    <w:p w:rsidR="00AE2CE0" w:rsidRPr="00AE2CE0" w:rsidRDefault="00AE2CE0" w:rsidP="00C073C6">
      <w:pPr>
        <w:jc w:val="both"/>
        <w:rPr>
          <w:rFonts w:ascii="Arial" w:hAnsi="Arial" w:cs="Arial"/>
          <w:sz w:val="24"/>
          <w:szCs w:val="24"/>
        </w:rPr>
      </w:pPr>
    </w:p>
    <w:sectPr w:rsidR="00AE2CE0" w:rsidRPr="00AE2CE0" w:rsidSect="004A6C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74996"/>
    <w:multiLevelType w:val="hybridMultilevel"/>
    <w:tmpl w:val="99D4C3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2DFC6753"/>
    <w:multiLevelType w:val="multilevel"/>
    <w:tmpl w:val="69BA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FE879E1"/>
    <w:multiLevelType w:val="hybridMultilevel"/>
    <w:tmpl w:val="0C905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65C1B4B"/>
    <w:multiLevelType w:val="hybridMultilevel"/>
    <w:tmpl w:val="8F764B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670C131C"/>
    <w:multiLevelType w:val="hybridMultilevel"/>
    <w:tmpl w:val="78E0CF4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más Arruda">
    <w15:presenceInfo w15:providerId="Windows Live" w15:userId="1ca008a9db3f66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NotTrackMoves/>
  <w:defaultTabStop w:val="720"/>
  <w:characterSpacingControl w:val="doNotCompress"/>
  <w:compat>
    <w:compatSetting w:name="compatibilityMode" w:uri="http://schemas.microsoft.com/office/word" w:val="12"/>
  </w:compat>
  <w:rsids>
    <w:rsidRoot w:val="00E378F8"/>
    <w:rsid w:val="00002777"/>
    <w:rsid w:val="00027420"/>
    <w:rsid w:val="000321BD"/>
    <w:rsid w:val="00034321"/>
    <w:rsid w:val="0003783C"/>
    <w:rsid w:val="00045E1D"/>
    <w:rsid w:val="00053833"/>
    <w:rsid w:val="0005616A"/>
    <w:rsid w:val="00084892"/>
    <w:rsid w:val="000D2B9D"/>
    <w:rsid w:val="000D42AC"/>
    <w:rsid w:val="000D532B"/>
    <w:rsid w:val="000D593F"/>
    <w:rsid w:val="000E0C26"/>
    <w:rsid w:val="000E5F11"/>
    <w:rsid w:val="000F7BC6"/>
    <w:rsid w:val="00102BC0"/>
    <w:rsid w:val="0011151E"/>
    <w:rsid w:val="0011184B"/>
    <w:rsid w:val="00113112"/>
    <w:rsid w:val="0013271D"/>
    <w:rsid w:val="0014199E"/>
    <w:rsid w:val="00142186"/>
    <w:rsid w:val="00144A36"/>
    <w:rsid w:val="00153596"/>
    <w:rsid w:val="00153989"/>
    <w:rsid w:val="00154C24"/>
    <w:rsid w:val="0015518E"/>
    <w:rsid w:val="001661BC"/>
    <w:rsid w:val="001706F6"/>
    <w:rsid w:val="001724A6"/>
    <w:rsid w:val="0018292A"/>
    <w:rsid w:val="00186433"/>
    <w:rsid w:val="001929C1"/>
    <w:rsid w:val="001947C2"/>
    <w:rsid w:val="001A249E"/>
    <w:rsid w:val="001A32D9"/>
    <w:rsid w:val="001A4128"/>
    <w:rsid w:val="001B09A4"/>
    <w:rsid w:val="001D7C8E"/>
    <w:rsid w:val="001E2B34"/>
    <w:rsid w:val="001F1199"/>
    <w:rsid w:val="001F59C0"/>
    <w:rsid w:val="001F5ADA"/>
    <w:rsid w:val="001F6298"/>
    <w:rsid w:val="001F6894"/>
    <w:rsid w:val="0021025D"/>
    <w:rsid w:val="00233D13"/>
    <w:rsid w:val="002346B9"/>
    <w:rsid w:val="002424A0"/>
    <w:rsid w:val="002477DC"/>
    <w:rsid w:val="00270E59"/>
    <w:rsid w:val="00272917"/>
    <w:rsid w:val="00274A02"/>
    <w:rsid w:val="0028549F"/>
    <w:rsid w:val="002A5582"/>
    <w:rsid w:val="002A7187"/>
    <w:rsid w:val="002B102F"/>
    <w:rsid w:val="002B15CF"/>
    <w:rsid w:val="002B2650"/>
    <w:rsid w:val="002B62E2"/>
    <w:rsid w:val="002C34D6"/>
    <w:rsid w:val="002C47F9"/>
    <w:rsid w:val="002E4802"/>
    <w:rsid w:val="002F05A1"/>
    <w:rsid w:val="002F0D81"/>
    <w:rsid w:val="002F267E"/>
    <w:rsid w:val="002F74D0"/>
    <w:rsid w:val="00301BE7"/>
    <w:rsid w:val="0030434C"/>
    <w:rsid w:val="0030528E"/>
    <w:rsid w:val="00333E09"/>
    <w:rsid w:val="003359E4"/>
    <w:rsid w:val="00336F4E"/>
    <w:rsid w:val="00337085"/>
    <w:rsid w:val="00351B4D"/>
    <w:rsid w:val="00352931"/>
    <w:rsid w:val="003614C8"/>
    <w:rsid w:val="00364DD9"/>
    <w:rsid w:val="00373453"/>
    <w:rsid w:val="00373EEA"/>
    <w:rsid w:val="00384F29"/>
    <w:rsid w:val="00385860"/>
    <w:rsid w:val="00390F11"/>
    <w:rsid w:val="003B40EE"/>
    <w:rsid w:val="003C2EF8"/>
    <w:rsid w:val="003D013B"/>
    <w:rsid w:val="003D1BFA"/>
    <w:rsid w:val="003D3F29"/>
    <w:rsid w:val="003D4511"/>
    <w:rsid w:val="003D69D5"/>
    <w:rsid w:val="003E2F65"/>
    <w:rsid w:val="003E5F6C"/>
    <w:rsid w:val="003E7782"/>
    <w:rsid w:val="00404E7A"/>
    <w:rsid w:val="00405175"/>
    <w:rsid w:val="00406FBA"/>
    <w:rsid w:val="004116CB"/>
    <w:rsid w:val="00412547"/>
    <w:rsid w:val="00415885"/>
    <w:rsid w:val="00427C58"/>
    <w:rsid w:val="00430152"/>
    <w:rsid w:val="004342CC"/>
    <w:rsid w:val="004514DF"/>
    <w:rsid w:val="004571A3"/>
    <w:rsid w:val="00466ADF"/>
    <w:rsid w:val="00474C3D"/>
    <w:rsid w:val="00482E6B"/>
    <w:rsid w:val="0048471D"/>
    <w:rsid w:val="0048579E"/>
    <w:rsid w:val="00485965"/>
    <w:rsid w:val="00485AD2"/>
    <w:rsid w:val="004900F8"/>
    <w:rsid w:val="0049252F"/>
    <w:rsid w:val="0049745E"/>
    <w:rsid w:val="004A6CDF"/>
    <w:rsid w:val="004C376F"/>
    <w:rsid w:val="004C3D57"/>
    <w:rsid w:val="004C7727"/>
    <w:rsid w:val="004C79F5"/>
    <w:rsid w:val="004D1A3F"/>
    <w:rsid w:val="004E35C4"/>
    <w:rsid w:val="004F2B20"/>
    <w:rsid w:val="00500A56"/>
    <w:rsid w:val="00503433"/>
    <w:rsid w:val="0050633E"/>
    <w:rsid w:val="00510DC5"/>
    <w:rsid w:val="005120A7"/>
    <w:rsid w:val="00514CF4"/>
    <w:rsid w:val="0052167B"/>
    <w:rsid w:val="005229A3"/>
    <w:rsid w:val="005237B8"/>
    <w:rsid w:val="005411B3"/>
    <w:rsid w:val="005476F9"/>
    <w:rsid w:val="0055380F"/>
    <w:rsid w:val="0055427C"/>
    <w:rsid w:val="005600D3"/>
    <w:rsid w:val="005666FC"/>
    <w:rsid w:val="00567B8E"/>
    <w:rsid w:val="00567DEB"/>
    <w:rsid w:val="00573EBC"/>
    <w:rsid w:val="00577719"/>
    <w:rsid w:val="00582258"/>
    <w:rsid w:val="00596870"/>
    <w:rsid w:val="005977CB"/>
    <w:rsid w:val="005A3722"/>
    <w:rsid w:val="005B35B5"/>
    <w:rsid w:val="005C2C19"/>
    <w:rsid w:val="005D77A5"/>
    <w:rsid w:val="005E5C04"/>
    <w:rsid w:val="005E7171"/>
    <w:rsid w:val="005E755A"/>
    <w:rsid w:val="005F2FD5"/>
    <w:rsid w:val="005F512B"/>
    <w:rsid w:val="005F78D0"/>
    <w:rsid w:val="005F7AF2"/>
    <w:rsid w:val="006069BE"/>
    <w:rsid w:val="00625B43"/>
    <w:rsid w:val="00632367"/>
    <w:rsid w:val="0065420E"/>
    <w:rsid w:val="006559DC"/>
    <w:rsid w:val="0066727C"/>
    <w:rsid w:val="006720C8"/>
    <w:rsid w:val="00680268"/>
    <w:rsid w:val="006816D7"/>
    <w:rsid w:val="006825B8"/>
    <w:rsid w:val="0068455E"/>
    <w:rsid w:val="00687F69"/>
    <w:rsid w:val="00690A78"/>
    <w:rsid w:val="00691026"/>
    <w:rsid w:val="006A2FEA"/>
    <w:rsid w:val="006A409C"/>
    <w:rsid w:val="006A5C11"/>
    <w:rsid w:val="006B17FE"/>
    <w:rsid w:val="006B350A"/>
    <w:rsid w:val="006B4DCF"/>
    <w:rsid w:val="006C25EF"/>
    <w:rsid w:val="006D00FF"/>
    <w:rsid w:val="006D0BEF"/>
    <w:rsid w:val="006D7D9A"/>
    <w:rsid w:val="006E0BE9"/>
    <w:rsid w:val="006E3788"/>
    <w:rsid w:val="006F4FCA"/>
    <w:rsid w:val="006F6A70"/>
    <w:rsid w:val="007020A4"/>
    <w:rsid w:val="007032BC"/>
    <w:rsid w:val="00710A4A"/>
    <w:rsid w:val="007132F9"/>
    <w:rsid w:val="0071731D"/>
    <w:rsid w:val="00725D0C"/>
    <w:rsid w:val="0073264A"/>
    <w:rsid w:val="00735164"/>
    <w:rsid w:val="00735931"/>
    <w:rsid w:val="00737D7A"/>
    <w:rsid w:val="00765EB4"/>
    <w:rsid w:val="00773ED6"/>
    <w:rsid w:val="00777BB4"/>
    <w:rsid w:val="00780D34"/>
    <w:rsid w:val="007A3BEE"/>
    <w:rsid w:val="007A7171"/>
    <w:rsid w:val="007B5692"/>
    <w:rsid w:val="007C03C5"/>
    <w:rsid w:val="007C3C29"/>
    <w:rsid w:val="007D3A4B"/>
    <w:rsid w:val="007D50CD"/>
    <w:rsid w:val="007D6131"/>
    <w:rsid w:val="007E1C0C"/>
    <w:rsid w:val="007E753A"/>
    <w:rsid w:val="007E79BB"/>
    <w:rsid w:val="00801C6C"/>
    <w:rsid w:val="00802B05"/>
    <w:rsid w:val="00815991"/>
    <w:rsid w:val="00817E1E"/>
    <w:rsid w:val="008249D9"/>
    <w:rsid w:val="008308C4"/>
    <w:rsid w:val="00841DF3"/>
    <w:rsid w:val="00847970"/>
    <w:rsid w:val="00866C20"/>
    <w:rsid w:val="00866E5C"/>
    <w:rsid w:val="00870B9C"/>
    <w:rsid w:val="00873C38"/>
    <w:rsid w:val="00880F86"/>
    <w:rsid w:val="00881333"/>
    <w:rsid w:val="0089521E"/>
    <w:rsid w:val="008A35DA"/>
    <w:rsid w:val="008B4502"/>
    <w:rsid w:val="008D2CFD"/>
    <w:rsid w:val="008E50F3"/>
    <w:rsid w:val="008F2F18"/>
    <w:rsid w:val="008F3FD6"/>
    <w:rsid w:val="0090393C"/>
    <w:rsid w:val="00905308"/>
    <w:rsid w:val="00911CF1"/>
    <w:rsid w:val="00921837"/>
    <w:rsid w:val="00925953"/>
    <w:rsid w:val="0093491B"/>
    <w:rsid w:val="00941447"/>
    <w:rsid w:val="00953473"/>
    <w:rsid w:val="00954FE9"/>
    <w:rsid w:val="0096341D"/>
    <w:rsid w:val="00965A38"/>
    <w:rsid w:val="00966C2B"/>
    <w:rsid w:val="0097051B"/>
    <w:rsid w:val="009733CF"/>
    <w:rsid w:val="00982891"/>
    <w:rsid w:val="00984599"/>
    <w:rsid w:val="00986545"/>
    <w:rsid w:val="009A17AB"/>
    <w:rsid w:val="009B2105"/>
    <w:rsid w:val="009D230A"/>
    <w:rsid w:val="009D7B84"/>
    <w:rsid w:val="009E40CE"/>
    <w:rsid w:val="009E576C"/>
    <w:rsid w:val="00A02B59"/>
    <w:rsid w:val="00A10F63"/>
    <w:rsid w:val="00A11A9D"/>
    <w:rsid w:val="00A21123"/>
    <w:rsid w:val="00A21327"/>
    <w:rsid w:val="00A32EF1"/>
    <w:rsid w:val="00A33981"/>
    <w:rsid w:val="00A34E82"/>
    <w:rsid w:val="00A4679B"/>
    <w:rsid w:val="00A500CD"/>
    <w:rsid w:val="00A57B8A"/>
    <w:rsid w:val="00A725F7"/>
    <w:rsid w:val="00A7586E"/>
    <w:rsid w:val="00A87095"/>
    <w:rsid w:val="00A87EB9"/>
    <w:rsid w:val="00AA0BF2"/>
    <w:rsid w:val="00AA13F8"/>
    <w:rsid w:val="00AA1C75"/>
    <w:rsid w:val="00AA2039"/>
    <w:rsid w:val="00AA40BA"/>
    <w:rsid w:val="00AB3B9A"/>
    <w:rsid w:val="00AC10FF"/>
    <w:rsid w:val="00AE2CE0"/>
    <w:rsid w:val="00AE3D5E"/>
    <w:rsid w:val="00AE76C6"/>
    <w:rsid w:val="00AE7E50"/>
    <w:rsid w:val="00B3317E"/>
    <w:rsid w:val="00B44AB8"/>
    <w:rsid w:val="00B47513"/>
    <w:rsid w:val="00B52DA6"/>
    <w:rsid w:val="00B53DA7"/>
    <w:rsid w:val="00B64EC3"/>
    <w:rsid w:val="00B66C57"/>
    <w:rsid w:val="00B90F58"/>
    <w:rsid w:val="00BA0047"/>
    <w:rsid w:val="00BA1F60"/>
    <w:rsid w:val="00BA2C0F"/>
    <w:rsid w:val="00BA4CC2"/>
    <w:rsid w:val="00BA571C"/>
    <w:rsid w:val="00BA5A7B"/>
    <w:rsid w:val="00BB0435"/>
    <w:rsid w:val="00BB526A"/>
    <w:rsid w:val="00BB55AC"/>
    <w:rsid w:val="00BC1B2A"/>
    <w:rsid w:val="00BC23BB"/>
    <w:rsid w:val="00BC789B"/>
    <w:rsid w:val="00BD00FA"/>
    <w:rsid w:val="00BD4273"/>
    <w:rsid w:val="00BE406A"/>
    <w:rsid w:val="00BE64D1"/>
    <w:rsid w:val="00C02748"/>
    <w:rsid w:val="00C073C6"/>
    <w:rsid w:val="00C21553"/>
    <w:rsid w:val="00C318AD"/>
    <w:rsid w:val="00C45AA5"/>
    <w:rsid w:val="00C47B30"/>
    <w:rsid w:val="00C52726"/>
    <w:rsid w:val="00C52BC9"/>
    <w:rsid w:val="00C61A32"/>
    <w:rsid w:val="00C82648"/>
    <w:rsid w:val="00CA07BF"/>
    <w:rsid w:val="00CA6531"/>
    <w:rsid w:val="00CB0979"/>
    <w:rsid w:val="00CB3530"/>
    <w:rsid w:val="00CC5F3A"/>
    <w:rsid w:val="00CD01BB"/>
    <w:rsid w:val="00CD3E6D"/>
    <w:rsid w:val="00CD51E7"/>
    <w:rsid w:val="00CE0F89"/>
    <w:rsid w:val="00CE3511"/>
    <w:rsid w:val="00CE56E8"/>
    <w:rsid w:val="00CE664F"/>
    <w:rsid w:val="00CE6887"/>
    <w:rsid w:val="00CE6AD2"/>
    <w:rsid w:val="00CE75F6"/>
    <w:rsid w:val="00CF1E33"/>
    <w:rsid w:val="00D010E5"/>
    <w:rsid w:val="00D01281"/>
    <w:rsid w:val="00D03412"/>
    <w:rsid w:val="00D0541A"/>
    <w:rsid w:val="00D06EA5"/>
    <w:rsid w:val="00D077D7"/>
    <w:rsid w:val="00D15FC9"/>
    <w:rsid w:val="00D20110"/>
    <w:rsid w:val="00D21AB2"/>
    <w:rsid w:val="00D2572D"/>
    <w:rsid w:val="00D264A3"/>
    <w:rsid w:val="00D26BDE"/>
    <w:rsid w:val="00D30C8A"/>
    <w:rsid w:val="00D368EE"/>
    <w:rsid w:val="00D451C4"/>
    <w:rsid w:val="00D66027"/>
    <w:rsid w:val="00D66F84"/>
    <w:rsid w:val="00D77A30"/>
    <w:rsid w:val="00D80C8B"/>
    <w:rsid w:val="00D90CAD"/>
    <w:rsid w:val="00D94316"/>
    <w:rsid w:val="00DA0E35"/>
    <w:rsid w:val="00DA746F"/>
    <w:rsid w:val="00DB1FB0"/>
    <w:rsid w:val="00DB4EE4"/>
    <w:rsid w:val="00DB707B"/>
    <w:rsid w:val="00DC1FA1"/>
    <w:rsid w:val="00DC3A59"/>
    <w:rsid w:val="00DC45CB"/>
    <w:rsid w:val="00DD1C79"/>
    <w:rsid w:val="00DE2B80"/>
    <w:rsid w:val="00DE57BD"/>
    <w:rsid w:val="00DF5364"/>
    <w:rsid w:val="00E04E08"/>
    <w:rsid w:val="00E05EEA"/>
    <w:rsid w:val="00E06B14"/>
    <w:rsid w:val="00E06BCF"/>
    <w:rsid w:val="00E12929"/>
    <w:rsid w:val="00E17570"/>
    <w:rsid w:val="00E208B7"/>
    <w:rsid w:val="00E30BE4"/>
    <w:rsid w:val="00E3393A"/>
    <w:rsid w:val="00E36DC3"/>
    <w:rsid w:val="00E378F8"/>
    <w:rsid w:val="00E443F0"/>
    <w:rsid w:val="00E56AE0"/>
    <w:rsid w:val="00E63CD1"/>
    <w:rsid w:val="00E65314"/>
    <w:rsid w:val="00E73472"/>
    <w:rsid w:val="00E9488C"/>
    <w:rsid w:val="00E948D9"/>
    <w:rsid w:val="00E97CB1"/>
    <w:rsid w:val="00EA104C"/>
    <w:rsid w:val="00EA3266"/>
    <w:rsid w:val="00EB7F1A"/>
    <w:rsid w:val="00EC12D1"/>
    <w:rsid w:val="00ED2A2A"/>
    <w:rsid w:val="00EE0D67"/>
    <w:rsid w:val="00EE237C"/>
    <w:rsid w:val="00EE528A"/>
    <w:rsid w:val="00EE78D3"/>
    <w:rsid w:val="00EF049E"/>
    <w:rsid w:val="00EF61F3"/>
    <w:rsid w:val="00F02834"/>
    <w:rsid w:val="00F1705E"/>
    <w:rsid w:val="00F21BE9"/>
    <w:rsid w:val="00F2594C"/>
    <w:rsid w:val="00F268A1"/>
    <w:rsid w:val="00F47D44"/>
    <w:rsid w:val="00F64B79"/>
    <w:rsid w:val="00F74153"/>
    <w:rsid w:val="00F81AC0"/>
    <w:rsid w:val="00F84E8C"/>
    <w:rsid w:val="00F8532A"/>
    <w:rsid w:val="00F939BA"/>
    <w:rsid w:val="00F945CC"/>
    <w:rsid w:val="00FA3E48"/>
    <w:rsid w:val="00FA73CC"/>
    <w:rsid w:val="00FA7B5A"/>
    <w:rsid w:val="00FB14BF"/>
    <w:rsid w:val="00FB4876"/>
    <w:rsid w:val="00FB7B08"/>
    <w:rsid w:val="00FC732B"/>
    <w:rsid w:val="00FD4B87"/>
    <w:rsid w:val="00FD757D"/>
    <w:rsid w:val="00FE1DAA"/>
    <w:rsid w:val="00FE5A0A"/>
    <w:rsid w:val="00FF3CD5"/>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AD5F18-E11D-47C4-AA79-88A0AF4C5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C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86E"/>
    <w:pPr>
      <w:ind w:left="720"/>
      <w:contextualSpacing/>
    </w:pPr>
  </w:style>
  <w:style w:type="character" w:customStyle="1" w:styleId="apple-converted-space">
    <w:name w:val="apple-converted-space"/>
    <w:basedOn w:val="DefaultParagraphFont"/>
    <w:rsid w:val="006825B8"/>
  </w:style>
  <w:style w:type="character" w:customStyle="1" w:styleId="cvssdesc">
    <w:name w:val="cvssdesc"/>
    <w:basedOn w:val="DefaultParagraphFont"/>
    <w:rsid w:val="006825B8"/>
  </w:style>
  <w:style w:type="character" w:customStyle="1" w:styleId="vtdos">
    <w:name w:val="vt_dos"/>
    <w:basedOn w:val="DefaultParagraphFont"/>
    <w:rsid w:val="006825B8"/>
  </w:style>
  <w:style w:type="character" w:customStyle="1" w:styleId="vtoverflow">
    <w:name w:val="vt_overflow"/>
    <w:basedOn w:val="DefaultParagraphFont"/>
    <w:rsid w:val="006825B8"/>
  </w:style>
  <w:style w:type="character" w:styleId="Hyperlink">
    <w:name w:val="Hyperlink"/>
    <w:basedOn w:val="DefaultParagraphFont"/>
    <w:uiPriority w:val="99"/>
    <w:semiHidden/>
    <w:unhideWhenUsed/>
    <w:rsid w:val="005600D3"/>
    <w:rPr>
      <w:color w:val="0000FF"/>
      <w:u w:val="single"/>
    </w:rPr>
  </w:style>
  <w:style w:type="paragraph" w:styleId="BalloonText">
    <w:name w:val="Balloon Text"/>
    <w:basedOn w:val="Normal"/>
    <w:link w:val="BalloonTextChar"/>
    <w:uiPriority w:val="99"/>
    <w:semiHidden/>
    <w:unhideWhenUsed/>
    <w:rsid w:val="00A02B5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02B5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861134">
      <w:bodyDiv w:val="1"/>
      <w:marLeft w:val="0"/>
      <w:marRight w:val="0"/>
      <w:marTop w:val="0"/>
      <w:marBottom w:val="0"/>
      <w:divBdr>
        <w:top w:val="none" w:sz="0" w:space="0" w:color="auto"/>
        <w:left w:val="none" w:sz="0" w:space="0" w:color="auto"/>
        <w:bottom w:val="none" w:sz="0" w:space="0" w:color="auto"/>
        <w:right w:val="none" w:sz="0" w:space="0" w:color="auto"/>
      </w:divBdr>
    </w:div>
    <w:div w:id="177066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vedetails.com/cve/CVE-2013-5807/" TargetMode="External"/><Relationship Id="rId5" Type="http://schemas.openxmlformats.org/officeDocument/2006/relationships/hyperlink" Target="http://www.cvedetails.com/cve/CVE-2013-381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1333</TotalTime>
  <Pages>4</Pages>
  <Words>1253</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Arruda</dc:creator>
  <cp:keywords/>
  <dc:description/>
  <cp:lastModifiedBy>Tomás Arruda</cp:lastModifiedBy>
  <cp:revision>13</cp:revision>
  <cp:lastPrinted>2013-12-12T22:50:00Z</cp:lastPrinted>
  <dcterms:created xsi:type="dcterms:W3CDTF">2013-12-16T16:21:00Z</dcterms:created>
  <dcterms:modified xsi:type="dcterms:W3CDTF">2013-12-18T15:40:00Z</dcterms:modified>
</cp:coreProperties>
</file>